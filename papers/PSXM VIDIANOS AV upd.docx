
<file path=[Content_Types].xml><?xml version="1.0" encoding="utf-8"?>
<Types xmlns="http://schemas.openxmlformats.org/package/2006/content-types">
  <Default Extension="png" ContentType="image/png"/>
  <Default Extension="svg" ContentType="image/sv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F776B" w14:textId="77777777" w:rsidR="00D843EF" w:rsidRDefault="00095EA7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spacing w:before="60" w:after="0" w:line="240" w:lineRule="auto"/>
        <w:ind w:right="418"/>
        <w:jc w:val="center"/>
        <w:rPr>
          <w:lang w:val="el-GR"/>
        </w:rPr>
      </w:pPr>
      <w:r>
        <w:rPr>
          <w:rFonts w:eastAsia="Times New Roman" w:cs="Times New Roman"/>
          <w:b/>
          <w:szCs w:val="24"/>
          <w:lang w:val="el-GR" w:eastAsia="el-GR"/>
        </w:rPr>
        <w:t>ΒΙΟΑΠΟΔΟΜΗΣΗ ΥΠΟΛΕΙΜΜΑΤΩΝ ΤΡΟΦΙΜΩΝ ΚΑΙ ΠΑΡΑΓΩΓΗ ΒΙΟΑΕΡΙΟΥ ΜΕΣΩ ΑΝΑΕΡΟΒΙΑΣ ΧΩΝΕΥΣΗΣ ΣΕ ΕΡΓΑΣΤΗΡΙΑΚΗ ΚΑΙ ΠΙΛΟΤΙΚΗ ΚΛΙΜΑΚΑ</w:t>
      </w:r>
    </w:p>
    <w:p w14:paraId="5B1537B5" w14:textId="77777777" w:rsidR="00D843EF" w:rsidRDefault="00D843EF">
      <w:pPr>
        <w:tabs>
          <w:tab w:val="left" w:pos="-1094"/>
          <w:tab w:val="left" w:pos="-720"/>
          <w:tab w:val="left" w:pos="0"/>
          <w:tab w:val="left" w:pos="328"/>
          <w:tab w:val="left" w:pos="9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190"/>
        </w:tabs>
        <w:spacing w:before="60" w:after="0" w:line="240" w:lineRule="auto"/>
        <w:ind w:right="418"/>
        <w:jc w:val="center"/>
        <w:rPr>
          <w:rFonts w:asciiTheme="minorHAnsi" w:eastAsia="Times New Roman" w:hAnsiTheme="minorHAnsi" w:cs="Times New Roman"/>
          <w:b/>
          <w:caps/>
          <w:color w:val="auto"/>
          <w:szCs w:val="24"/>
          <w:lang w:val="el-GR" w:eastAsia="el-GR"/>
        </w:rPr>
      </w:pPr>
    </w:p>
    <w:p w14:paraId="580713E9" w14:textId="77777777" w:rsidR="00D843EF" w:rsidRDefault="00095EA7">
      <w:pPr>
        <w:keepNext/>
        <w:spacing w:before="60" w:after="0" w:line="240" w:lineRule="auto"/>
        <w:jc w:val="center"/>
        <w:rPr>
          <w:szCs w:val="24"/>
          <w:lang w:val="el-GR"/>
        </w:rPr>
      </w:pPr>
      <w:r>
        <w:rPr>
          <w:rFonts w:cs="Times New Roman"/>
          <w:b/>
          <w:szCs w:val="24"/>
          <w:u w:val="single"/>
          <w:lang w:val="el-GR"/>
        </w:rPr>
        <w:t xml:space="preserve">Β. </w:t>
      </w:r>
      <w:proofErr w:type="spellStart"/>
      <w:r>
        <w:rPr>
          <w:rFonts w:cs="Times New Roman"/>
          <w:b/>
          <w:szCs w:val="24"/>
          <w:u w:val="single"/>
          <w:lang w:val="el-GR"/>
        </w:rPr>
        <w:t>Γιαννίτσης</w:t>
      </w:r>
      <w:proofErr w:type="spellEnd"/>
      <w:del w:id="0" w:author="ANESTIS VLYSIDIS" w:date="2024-05-02T08:55:00Z">
        <w:r w:rsidDel="001169B8">
          <w:rPr>
            <w:rFonts w:cs="Times New Roman"/>
            <w:b/>
            <w:szCs w:val="24"/>
            <w:vertAlign w:val="superscript"/>
            <w:lang w:val="el-GR"/>
          </w:rPr>
          <w:delText>1</w:delText>
        </w:r>
      </w:del>
      <w:r>
        <w:rPr>
          <w:rFonts w:cs="Times New Roman"/>
          <w:b/>
          <w:szCs w:val="24"/>
          <w:vertAlign w:val="superscript"/>
          <w:lang w:val="el-GR"/>
        </w:rPr>
        <w:t>*</w:t>
      </w:r>
      <w:r>
        <w:rPr>
          <w:rFonts w:cs="Times New Roman"/>
          <w:b/>
          <w:szCs w:val="24"/>
          <w:lang w:val="el-GR"/>
        </w:rPr>
        <w:t xml:space="preserve">, Δ. </w:t>
      </w:r>
      <w:proofErr w:type="spellStart"/>
      <w:r>
        <w:rPr>
          <w:rFonts w:cs="Times New Roman"/>
          <w:b/>
          <w:szCs w:val="24"/>
          <w:lang w:val="el-GR"/>
        </w:rPr>
        <w:t>Τσιβάς</w:t>
      </w:r>
      <w:proofErr w:type="spellEnd"/>
      <w:del w:id="1" w:author="ANESTIS VLYSIDIS" w:date="2024-05-02T08:55:00Z">
        <w:r w:rsidDel="001169B8">
          <w:rPr>
            <w:rFonts w:cs="Times New Roman"/>
            <w:b/>
            <w:szCs w:val="24"/>
            <w:vertAlign w:val="superscript"/>
            <w:lang w:val="el-GR"/>
          </w:rPr>
          <w:delText>1</w:delText>
        </w:r>
      </w:del>
      <w:r>
        <w:rPr>
          <w:rFonts w:cs="Times New Roman"/>
          <w:b/>
          <w:szCs w:val="24"/>
          <w:lang w:val="el-GR"/>
        </w:rPr>
        <w:t xml:space="preserve">, Δ. Θεοδόση </w:t>
      </w:r>
      <w:proofErr w:type="spellStart"/>
      <w:r>
        <w:rPr>
          <w:rFonts w:cs="Times New Roman"/>
          <w:b/>
          <w:szCs w:val="24"/>
          <w:lang w:val="el-GR"/>
        </w:rPr>
        <w:t>Παλιμέρη</w:t>
      </w:r>
      <w:proofErr w:type="spellEnd"/>
      <w:del w:id="2" w:author="ANESTIS VLYSIDIS" w:date="2024-05-02T08:55:00Z">
        <w:r w:rsidDel="001169B8">
          <w:rPr>
            <w:rFonts w:cs="Times New Roman"/>
            <w:b/>
            <w:szCs w:val="24"/>
            <w:vertAlign w:val="superscript"/>
            <w:lang w:val="el-GR"/>
          </w:rPr>
          <w:delText>1</w:delText>
        </w:r>
      </w:del>
      <w:r>
        <w:rPr>
          <w:rFonts w:cs="Times New Roman"/>
          <w:b/>
          <w:szCs w:val="24"/>
          <w:lang w:val="el-GR"/>
        </w:rPr>
        <w:t xml:space="preserve">, Α. </w:t>
      </w:r>
      <w:proofErr w:type="spellStart"/>
      <w:r>
        <w:rPr>
          <w:rFonts w:cs="Times New Roman"/>
          <w:b/>
          <w:szCs w:val="24"/>
          <w:lang w:val="el-GR"/>
        </w:rPr>
        <w:t>Βλυσίδης</w:t>
      </w:r>
      <w:proofErr w:type="spellEnd"/>
      <w:del w:id="3" w:author="ANESTIS VLYSIDIS" w:date="2024-05-02T08:55:00Z">
        <w:r w:rsidDel="001169B8">
          <w:rPr>
            <w:rFonts w:cs="Times New Roman"/>
            <w:b/>
            <w:szCs w:val="24"/>
            <w:vertAlign w:val="superscript"/>
            <w:lang w:val="el-GR"/>
          </w:rPr>
          <w:delText>1</w:delText>
        </w:r>
      </w:del>
    </w:p>
    <w:p w14:paraId="2293C6D6" w14:textId="77777777" w:rsidR="00D843EF" w:rsidRDefault="00095EA7">
      <w:pPr>
        <w:spacing w:before="60" w:after="0" w:line="240" w:lineRule="auto"/>
        <w:jc w:val="center"/>
        <w:rPr>
          <w:ins w:id="4" w:author="ANESTIS VLYSIDIS" w:date="2024-05-02T08:57:00Z"/>
          <w:rFonts w:asciiTheme="minorHAnsi" w:hAnsiTheme="minorHAnsi"/>
          <w:szCs w:val="24"/>
          <w:lang w:val="el-GR"/>
        </w:rPr>
      </w:pPr>
      <w:del w:id="5" w:author="ANESTIS VLYSIDIS" w:date="2024-05-02T08:55:00Z">
        <w:r w:rsidDel="001169B8">
          <w:rPr>
            <w:rFonts w:asciiTheme="minorHAnsi" w:hAnsiTheme="minorHAnsi"/>
            <w:szCs w:val="24"/>
            <w:vertAlign w:val="superscript"/>
            <w:lang w:val="el-GR"/>
          </w:rPr>
          <w:delText>1</w:delText>
        </w:r>
        <w:r w:rsidDel="001169B8">
          <w:rPr>
            <w:rFonts w:asciiTheme="minorHAnsi" w:hAnsiTheme="minorHAnsi"/>
            <w:szCs w:val="24"/>
            <w:lang w:val="el-GR"/>
          </w:rPr>
          <w:delText>Τ</w:delText>
        </w:r>
      </w:del>
      <w:ins w:id="6" w:author="ANESTIS VLYSIDIS" w:date="2024-05-02T08:55:00Z">
        <w:r w:rsidR="001169B8">
          <w:rPr>
            <w:rFonts w:asciiTheme="minorHAnsi" w:hAnsiTheme="minorHAnsi"/>
            <w:szCs w:val="24"/>
            <w:lang w:val="el-GR"/>
          </w:rPr>
          <w:t>Σχολή</w:t>
        </w:r>
      </w:ins>
      <w:del w:id="7" w:author="ANESTIS VLYSIDIS" w:date="2024-05-02T08:55:00Z">
        <w:r w:rsidDel="001169B8">
          <w:rPr>
            <w:rFonts w:asciiTheme="minorHAnsi" w:hAnsiTheme="minorHAnsi"/>
            <w:szCs w:val="24"/>
            <w:lang w:val="el-GR"/>
          </w:rPr>
          <w:delText>μήμα</w:delText>
        </w:r>
      </w:del>
      <w:r>
        <w:rPr>
          <w:rFonts w:asciiTheme="minorHAnsi" w:hAnsiTheme="minorHAnsi"/>
          <w:szCs w:val="24"/>
          <w:lang w:val="el-GR"/>
        </w:rPr>
        <w:t xml:space="preserve"> Χημικών Μηχανικών, Ε</w:t>
      </w:r>
      <w:ins w:id="8" w:author="ANESTIS VLYSIDIS" w:date="2024-05-02T08:57:00Z">
        <w:r w:rsidR="001169B8">
          <w:rPr>
            <w:rFonts w:asciiTheme="minorHAnsi" w:hAnsiTheme="minorHAnsi"/>
            <w:szCs w:val="24"/>
            <w:lang w:val="el-GR"/>
          </w:rPr>
          <w:t>θνικό Μετσόβιο Πολυτεχνείο</w:t>
        </w:r>
      </w:ins>
      <w:del w:id="9" w:author="ANESTIS VLYSIDIS" w:date="2024-05-02T08:57:00Z">
        <w:r w:rsidDel="001169B8">
          <w:rPr>
            <w:rFonts w:asciiTheme="minorHAnsi" w:hAnsiTheme="minorHAnsi"/>
            <w:szCs w:val="24"/>
            <w:lang w:val="el-GR"/>
          </w:rPr>
          <w:delText>ΜΠ</w:delText>
        </w:r>
      </w:del>
      <w:r>
        <w:rPr>
          <w:rFonts w:asciiTheme="minorHAnsi" w:hAnsiTheme="minorHAnsi"/>
          <w:szCs w:val="24"/>
          <w:lang w:val="el-GR"/>
        </w:rPr>
        <w:t xml:space="preserve">, </w:t>
      </w:r>
      <w:ins w:id="10" w:author="ANESTIS VLYSIDIS" w:date="2024-05-02T08:57:00Z">
        <w:r w:rsidR="001169B8">
          <w:rPr>
            <w:rFonts w:asciiTheme="minorHAnsi" w:hAnsiTheme="minorHAnsi"/>
            <w:szCs w:val="24"/>
            <w:lang w:val="el-GR"/>
          </w:rPr>
          <w:t xml:space="preserve">Ηρώων </w:t>
        </w:r>
      </w:ins>
      <w:ins w:id="11" w:author="ANESTIS VLYSIDIS" w:date="2024-05-02T08:58:00Z">
        <w:r w:rsidR="001169B8">
          <w:rPr>
            <w:rFonts w:asciiTheme="minorHAnsi" w:hAnsiTheme="minorHAnsi"/>
            <w:szCs w:val="24"/>
            <w:lang w:val="el-GR"/>
          </w:rPr>
          <w:t xml:space="preserve">Πολυτεχνείου 9, Ζωγράφου, 15780, </w:t>
        </w:r>
      </w:ins>
      <w:r>
        <w:rPr>
          <w:rFonts w:asciiTheme="minorHAnsi" w:hAnsiTheme="minorHAnsi"/>
          <w:szCs w:val="24"/>
          <w:lang w:val="el-GR"/>
        </w:rPr>
        <w:t>Αθήνα, Ελλάδα</w:t>
      </w:r>
    </w:p>
    <w:p w14:paraId="1A3FB684" w14:textId="77777777" w:rsidR="001169B8" w:rsidDel="001169B8" w:rsidRDefault="001169B8">
      <w:pPr>
        <w:spacing w:before="60" w:after="0" w:line="240" w:lineRule="auto"/>
        <w:jc w:val="center"/>
        <w:rPr>
          <w:del w:id="12" w:author="ANESTIS VLYSIDIS" w:date="2024-05-02T08:58:00Z"/>
          <w:lang w:val="el-GR"/>
        </w:rPr>
      </w:pPr>
    </w:p>
    <w:p w14:paraId="1949B754" w14:textId="77777777" w:rsidR="00D843EF" w:rsidRDefault="00095EA7">
      <w:pPr>
        <w:spacing w:before="60" w:after="0" w:line="240" w:lineRule="auto"/>
        <w:jc w:val="center"/>
        <w:rPr>
          <w:lang w:val="el-GR"/>
        </w:rPr>
      </w:pPr>
      <w:r>
        <w:rPr>
          <w:rFonts w:eastAsia="Times New Roman" w:cs="Times New Roman"/>
          <w:i/>
          <w:szCs w:val="24"/>
          <w:lang w:val="el-GR"/>
        </w:rPr>
        <w:t xml:space="preserve"> (</w:t>
      </w:r>
      <w:r>
        <w:rPr>
          <w:rFonts w:cs="Times New Roman"/>
          <w:i/>
          <w:szCs w:val="24"/>
          <w:lang w:val="el-GR"/>
        </w:rPr>
        <w:t>*</w:t>
      </w:r>
      <w:r>
        <w:rPr>
          <w:rStyle w:val="-"/>
          <w:rFonts w:cs="Times New Roman"/>
          <w:i/>
          <w:szCs w:val="24"/>
          <w:lang w:val="el-GR"/>
        </w:rPr>
        <w:t>vidianosgiannitsis@gmail.com</w:t>
      </w:r>
      <w:r>
        <w:rPr>
          <w:rStyle w:val="-"/>
          <w:rFonts w:cs="Times New Roman"/>
          <w:color w:val="000000" w:themeColor="text1"/>
          <w:szCs w:val="24"/>
          <w:u w:val="none"/>
          <w:lang w:val="el-GR"/>
        </w:rPr>
        <w:t>)</w:t>
      </w:r>
    </w:p>
    <w:p w14:paraId="3C0ACF08" w14:textId="77777777" w:rsidR="00D843EF" w:rsidRDefault="00095EA7">
      <w:pPr>
        <w:pStyle w:val="a7"/>
        <w:widowControl w:val="0"/>
        <w:spacing w:before="240" w:after="60" w:line="24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b/>
        </w:rPr>
        <w:t>ΠΕΡΙΛΗΨΗ</w:t>
      </w:r>
    </w:p>
    <w:p w14:paraId="05B5449F" w14:textId="77777777" w:rsidR="00D843EF" w:rsidRDefault="00095EA7">
      <w:pPr>
        <w:pStyle w:val="a7"/>
        <w:widowControl w:val="0"/>
        <w:spacing w:line="240" w:lineRule="auto"/>
        <w:rPr>
          <w:rFonts w:asciiTheme="minorHAnsi" w:hAnsiTheme="minorHAnsi" w:cs="Times New Roman"/>
        </w:rPr>
      </w:pPr>
      <w:r>
        <w:rPr>
          <w:rStyle w:val="hps"/>
          <w:rFonts w:asciiTheme="minorHAnsi" w:hAnsiTheme="minorHAnsi" w:cs="Times New Roman"/>
        </w:rPr>
        <w:t>Σκοπός της παρούσας μελέτης είναι η διερεύνηση της επεξεργασίας των υπολειμμάτων τροφίμων (</w:t>
      </w:r>
      <w:ins w:id="13" w:author="ANESTIS VLYSIDIS" w:date="2024-05-02T09:07:00Z">
        <w:r w:rsidR="004B287D">
          <w:rPr>
            <w:rStyle w:val="hps"/>
            <w:rFonts w:asciiTheme="minorHAnsi" w:hAnsiTheme="minorHAnsi" w:cs="Times New Roman"/>
          </w:rPr>
          <w:t>ΥΤ</w:t>
        </w:r>
      </w:ins>
      <w:del w:id="14" w:author="ANESTIS VLYSIDIS" w:date="2024-05-02T09:07:00Z">
        <w:r w:rsidDel="004B287D">
          <w:rPr>
            <w:rStyle w:val="hps"/>
            <w:rFonts w:asciiTheme="minorHAnsi" w:hAnsiTheme="minorHAnsi" w:cs="Times New Roman"/>
            <w:lang w:val="en-US"/>
          </w:rPr>
          <w:delText>FW</w:delText>
        </w:r>
      </w:del>
      <w:r>
        <w:rPr>
          <w:rStyle w:val="hps"/>
          <w:rFonts w:asciiTheme="minorHAnsi" w:hAnsiTheme="minorHAnsi" w:cs="Times New Roman"/>
        </w:rPr>
        <w:t xml:space="preserve">), </w:t>
      </w:r>
      <w:del w:id="15" w:author="ANESTIS VLYSIDIS" w:date="2024-05-02T08:59:00Z">
        <w:r w:rsidDel="001169B8">
          <w:rPr>
            <w:rStyle w:val="hps"/>
            <w:rFonts w:asciiTheme="minorHAnsi" w:hAnsiTheme="minorHAnsi" w:cs="Times New Roman"/>
          </w:rPr>
          <w:delText xml:space="preserve">αξιοποιώντας </w:delText>
        </w:r>
      </w:del>
      <w:ins w:id="16" w:author="ANESTIS VLYSIDIS" w:date="2024-05-02T08:59:00Z">
        <w:r w:rsidR="001169B8">
          <w:rPr>
            <w:rStyle w:val="hps"/>
            <w:rFonts w:asciiTheme="minorHAnsi" w:hAnsiTheme="minorHAnsi" w:cs="Times New Roman"/>
          </w:rPr>
          <w:t>χρησιμοποι</w:t>
        </w:r>
      </w:ins>
      <w:ins w:id="17" w:author="ANESTIS VLYSIDIS" w:date="2024-05-02T09:00:00Z">
        <w:r w:rsidR="001169B8">
          <w:rPr>
            <w:rStyle w:val="hps"/>
            <w:rFonts w:asciiTheme="minorHAnsi" w:hAnsiTheme="minorHAnsi" w:cs="Times New Roman"/>
          </w:rPr>
          <w:t>ώντας</w:t>
        </w:r>
      </w:ins>
      <w:ins w:id="18" w:author="ANESTIS VLYSIDIS" w:date="2024-05-02T08:59:00Z">
        <w:r w:rsidR="001169B8">
          <w:rPr>
            <w:rStyle w:val="hps"/>
            <w:rFonts w:asciiTheme="minorHAnsi" w:hAnsiTheme="minorHAnsi" w:cs="Times New Roman"/>
          </w:rPr>
          <w:t xml:space="preserve"> </w:t>
        </w:r>
      </w:ins>
      <w:r>
        <w:rPr>
          <w:rStyle w:val="hps"/>
          <w:rFonts w:asciiTheme="minorHAnsi" w:hAnsiTheme="minorHAnsi" w:cs="Times New Roman"/>
        </w:rPr>
        <w:t>σκε</w:t>
      </w:r>
      <w:ins w:id="19" w:author="ANESTIS VLYSIDIS" w:date="2024-05-02T09:00:00Z">
        <w:r w:rsidR="001169B8">
          <w:rPr>
            <w:rStyle w:val="hps"/>
            <w:rFonts w:asciiTheme="minorHAnsi" w:hAnsiTheme="minorHAnsi" w:cs="Times New Roman"/>
          </w:rPr>
          <w:t xml:space="preserve">υάσματα </w:t>
        </w:r>
      </w:ins>
      <w:del w:id="20" w:author="ANESTIS VLYSIDIS" w:date="2024-05-02T09:00:00Z">
        <w:r w:rsidDel="001169B8">
          <w:rPr>
            <w:rStyle w:val="hps"/>
            <w:rFonts w:asciiTheme="minorHAnsi" w:hAnsiTheme="minorHAnsi" w:cs="Times New Roman"/>
          </w:rPr>
          <w:delText>ύασ</w:delText>
        </w:r>
        <w:r w:rsidR="0053340E" w:rsidDel="001169B8">
          <w:rPr>
            <w:rStyle w:val="hps"/>
            <w:rFonts w:asciiTheme="minorHAnsi" w:hAnsiTheme="minorHAnsi" w:cs="Times New Roman"/>
          </w:rPr>
          <w:delText xml:space="preserve">μα </w:delText>
        </w:r>
      </w:del>
      <w:r w:rsidR="0053340E">
        <w:rPr>
          <w:rStyle w:val="hps"/>
          <w:rFonts w:asciiTheme="minorHAnsi" w:hAnsiTheme="minorHAnsi" w:cs="Times New Roman"/>
        </w:rPr>
        <w:t>ενζύμων</w:t>
      </w:r>
      <w:ins w:id="21" w:author="ANESTIS VLYSIDIS" w:date="2024-05-02T09:15:00Z">
        <w:r w:rsidR="00FA5A80">
          <w:rPr>
            <w:rStyle w:val="hps"/>
            <w:rFonts w:asciiTheme="minorHAnsi" w:hAnsiTheme="minorHAnsi" w:cs="Times New Roman"/>
          </w:rPr>
          <w:t>-</w:t>
        </w:r>
      </w:ins>
      <w:del w:id="22" w:author="ANESTIS VLYSIDIS" w:date="2024-05-02T09:15:00Z">
        <w:r w:rsidR="0053340E" w:rsidDel="00FA5A80">
          <w:rPr>
            <w:rStyle w:val="hps"/>
            <w:rFonts w:asciiTheme="minorHAnsi" w:hAnsiTheme="minorHAnsi" w:cs="Times New Roman"/>
          </w:rPr>
          <w:delText xml:space="preserve"> και </w:delText>
        </w:r>
      </w:del>
      <w:r w:rsidR="0053340E">
        <w:rPr>
          <w:rStyle w:val="hps"/>
          <w:rFonts w:asciiTheme="minorHAnsi" w:hAnsiTheme="minorHAnsi" w:cs="Times New Roman"/>
        </w:rPr>
        <w:t>μικροοργανισμών</w:t>
      </w:r>
      <w:ins w:id="23" w:author="ANESTIS VLYSIDIS" w:date="2024-05-02T09:00:00Z">
        <w:r w:rsidR="001169B8">
          <w:rPr>
            <w:rStyle w:val="hps"/>
            <w:rFonts w:asciiTheme="minorHAnsi" w:hAnsiTheme="minorHAnsi" w:cs="Times New Roman"/>
          </w:rPr>
          <w:t xml:space="preserve"> του εμπορίου</w:t>
        </w:r>
      </w:ins>
      <w:r>
        <w:rPr>
          <w:rStyle w:val="hps"/>
          <w:rFonts w:asciiTheme="minorHAnsi" w:hAnsiTheme="minorHAnsi" w:cs="Times New Roman"/>
        </w:rPr>
        <w:t xml:space="preserve">, καθώς επίσης και η αξιολόγηση </w:t>
      </w:r>
      <w:del w:id="24" w:author="ANESTIS VLYSIDIS" w:date="2024-05-02T08:58:00Z">
        <w:r w:rsidDel="001169B8">
          <w:rPr>
            <w:rStyle w:val="hps"/>
            <w:rFonts w:asciiTheme="minorHAnsi" w:hAnsiTheme="minorHAnsi" w:cs="Times New Roman"/>
          </w:rPr>
          <w:delText xml:space="preserve">της δυνατότητας </w:delText>
        </w:r>
      </w:del>
      <w:del w:id="25" w:author="ANESTIS VLYSIDIS" w:date="2024-05-02T09:00:00Z">
        <w:r w:rsidDel="001169B8">
          <w:rPr>
            <w:rStyle w:val="hps"/>
            <w:rFonts w:asciiTheme="minorHAnsi" w:hAnsiTheme="minorHAnsi" w:cs="Times New Roman"/>
          </w:rPr>
          <w:delText xml:space="preserve">αξιοποίησης </w:delText>
        </w:r>
      </w:del>
      <w:r>
        <w:rPr>
          <w:rStyle w:val="hps"/>
          <w:rFonts w:asciiTheme="minorHAnsi" w:hAnsiTheme="minorHAnsi" w:cs="Times New Roman"/>
        </w:rPr>
        <w:t xml:space="preserve">του </w:t>
      </w:r>
      <w:ins w:id="26" w:author="ANESTIS VLYSIDIS" w:date="2024-05-02T08:59:00Z">
        <w:r w:rsidR="001169B8">
          <w:rPr>
            <w:rStyle w:val="hps"/>
            <w:rFonts w:asciiTheme="minorHAnsi" w:hAnsiTheme="minorHAnsi" w:cs="Times New Roman"/>
          </w:rPr>
          <w:t xml:space="preserve">παραγόμενου </w:t>
        </w:r>
        <w:proofErr w:type="spellStart"/>
        <w:r w:rsidR="001169B8">
          <w:rPr>
            <w:rStyle w:val="hps"/>
            <w:rFonts w:asciiTheme="minorHAnsi" w:hAnsiTheme="minorHAnsi" w:cs="Times New Roman"/>
          </w:rPr>
          <w:t>υδρολύματος</w:t>
        </w:r>
        <w:proofErr w:type="spellEnd"/>
        <w:r w:rsidR="001169B8">
          <w:rPr>
            <w:rStyle w:val="hps"/>
            <w:rFonts w:asciiTheme="minorHAnsi" w:hAnsiTheme="minorHAnsi" w:cs="Times New Roman"/>
          </w:rPr>
          <w:t xml:space="preserve"> </w:t>
        </w:r>
      </w:ins>
      <w:del w:id="27" w:author="ANESTIS VLYSIDIS" w:date="2024-05-02T08:59:00Z">
        <w:r w:rsidDel="001169B8">
          <w:rPr>
            <w:rStyle w:val="hps"/>
            <w:rFonts w:asciiTheme="minorHAnsi" w:hAnsiTheme="minorHAnsi" w:cs="Times New Roman"/>
          </w:rPr>
          <w:delText xml:space="preserve">τελικού προϊόντος επεξεργασίας </w:delText>
        </w:r>
      </w:del>
      <w:r>
        <w:rPr>
          <w:rStyle w:val="hps"/>
          <w:rFonts w:asciiTheme="minorHAnsi" w:hAnsiTheme="minorHAnsi" w:cs="Times New Roman"/>
        </w:rPr>
        <w:t xml:space="preserve">για την παραγωγή μεθανίου. Κατά την </w:t>
      </w:r>
      <w:ins w:id="28" w:author="ANESTIS VLYSIDIS" w:date="2024-05-02T09:00:00Z">
        <w:r w:rsidR="001169B8">
          <w:rPr>
            <w:rStyle w:val="hps"/>
            <w:rFonts w:asciiTheme="minorHAnsi" w:hAnsiTheme="minorHAnsi" w:cs="Times New Roman"/>
          </w:rPr>
          <w:t>υδρόλυση/</w:t>
        </w:r>
      </w:ins>
      <w:proofErr w:type="spellStart"/>
      <w:r>
        <w:rPr>
          <w:rStyle w:val="hps"/>
          <w:rFonts w:asciiTheme="minorHAnsi" w:hAnsiTheme="minorHAnsi" w:cs="Times New Roman"/>
        </w:rPr>
        <w:t>βιοαποδόμηση</w:t>
      </w:r>
      <w:proofErr w:type="spellEnd"/>
      <w:del w:id="29" w:author="ANESTIS VLYSIDIS" w:date="2024-05-02T09:01:00Z">
        <w:r w:rsidDel="001169B8">
          <w:rPr>
            <w:rStyle w:val="hps"/>
            <w:rFonts w:asciiTheme="minorHAnsi" w:hAnsiTheme="minorHAnsi" w:cs="Times New Roman"/>
          </w:rPr>
          <w:delText xml:space="preserve"> με ένα τέτοιο σκεύασμα</w:delText>
        </w:r>
      </w:del>
      <w:r>
        <w:rPr>
          <w:rStyle w:val="hps"/>
          <w:rFonts w:asciiTheme="minorHAnsi" w:hAnsiTheme="minorHAnsi" w:cs="Times New Roman"/>
        </w:rPr>
        <w:t xml:space="preserve">, τα </w:t>
      </w:r>
      <w:ins w:id="30" w:author="ANESTIS VLYSIDIS" w:date="2024-05-02T09:02:00Z">
        <w:r w:rsidR="004B287D" w:rsidRPr="004B287D">
          <w:rPr>
            <w:rStyle w:val="hps"/>
            <w:rFonts w:asciiTheme="minorHAnsi" w:hAnsiTheme="minorHAnsi" w:cs="Times New Roman"/>
            <w:rPrChange w:id="31" w:author="ANESTIS VLYSIDIS" w:date="2024-05-02T09:07:00Z">
              <w:rPr>
                <w:rStyle w:val="hps"/>
                <w:rFonts w:asciiTheme="minorHAnsi" w:hAnsiTheme="minorHAnsi" w:cs="Times New Roman"/>
                <w:lang w:val="en-US"/>
              </w:rPr>
            </w:rPrChange>
          </w:rPr>
          <w:t>ΥΤ</w:t>
        </w:r>
      </w:ins>
      <w:del w:id="32" w:author="ANESTIS VLYSIDIS" w:date="2024-05-02T09:02:00Z">
        <w:r w:rsidDel="001169B8">
          <w:rPr>
            <w:rStyle w:val="hps"/>
            <w:rFonts w:asciiTheme="minorHAnsi" w:hAnsiTheme="minorHAnsi" w:cs="Times New Roman"/>
          </w:rPr>
          <w:delText>υπολείμματα τροφών</w:delText>
        </w:r>
      </w:del>
      <w:r>
        <w:rPr>
          <w:rStyle w:val="hps"/>
          <w:rFonts w:asciiTheme="minorHAnsi" w:hAnsiTheme="minorHAnsi" w:cs="Times New Roman"/>
        </w:rPr>
        <w:t xml:space="preserve"> </w:t>
      </w:r>
      <w:proofErr w:type="spellStart"/>
      <w:r>
        <w:rPr>
          <w:rStyle w:val="hps"/>
          <w:rFonts w:asciiTheme="minorHAnsi" w:hAnsiTheme="minorHAnsi" w:cs="Times New Roman"/>
        </w:rPr>
        <w:t>μεταβολίζονται</w:t>
      </w:r>
      <w:proofErr w:type="spellEnd"/>
      <w:r>
        <w:rPr>
          <w:rStyle w:val="hps"/>
          <w:rFonts w:asciiTheme="minorHAnsi" w:hAnsiTheme="minorHAnsi" w:cs="Times New Roman"/>
        </w:rPr>
        <w:t xml:space="preserve"> σε ένα μίγμα πτητικών λιπαρών οξέων (</w:t>
      </w:r>
      <w:proofErr w:type="spellStart"/>
      <w:r>
        <w:rPr>
          <w:rStyle w:val="hps"/>
          <w:rFonts w:asciiTheme="minorHAnsi" w:hAnsiTheme="minorHAnsi" w:cs="Times New Roman"/>
        </w:rPr>
        <w:t>VFAs</w:t>
      </w:r>
      <w:proofErr w:type="spellEnd"/>
      <w:r>
        <w:rPr>
          <w:rStyle w:val="hps"/>
          <w:rFonts w:asciiTheme="minorHAnsi" w:hAnsiTheme="minorHAnsi" w:cs="Times New Roman"/>
        </w:rPr>
        <w:t>) και σακχάρων το οποίο</w:t>
      </w:r>
      <w:ins w:id="33" w:author="ANESTIS VLYSIDIS" w:date="2024-05-02T09:02:00Z">
        <w:r w:rsidR="001169B8" w:rsidRPr="001169B8">
          <w:rPr>
            <w:rStyle w:val="hps"/>
            <w:rFonts w:asciiTheme="minorHAnsi" w:hAnsiTheme="minorHAnsi" w:cs="Times New Roman"/>
            <w:rPrChange w:id="34" w:author="ANESTIS VLYSIDIS" w:date="2024-05-02T09:02:00Z">
              <w:rPr>
                <w:rStyle w:val="hps"/>
                <w:rFonts w:asciiTheme="minorHAnsi" w:hAnsiTheme="minorHAnsi" w:cs="Times New Roman"/>
                <w:lang w:val="en-US"/>
              </w:rPr>
            </w:rPrChange>
          </w:rPr>
          <w:t xml:space="preserve"> </w:t>
        </w:r>
        <w:r w:rsidR="001169B8">
          <w:rPr>
            <w:rStyle w:val="hps"/>
            <w:rFonts w:asciiTheme="minorHAnsi" w:hAnsiTheme="minorHAnsi" w:cs="Times New Roman"/>
          </w:rPr>
          <w:t>μπορεί να αποτελέσει ιδανικό</w:t>
        </w:r>
      </w:ins>
      <w:del w:id="35" w:author="ANESTIS VLYSIDIS" w:date="2024-05-02T09:02:00Z">
        <w:r w:rsidDel="001169B8">
          <w:rPr>
            <w:rStyle w:val="hps"/>
            <w:rFonts w:asciiTheme="minorHAnsi" w:hAnsiTheme="minorHAnsi" w:cs="Times New Roman"/>
          </w:rPr>
          <w:delText xml:space="preserve"> είναι ιδιαίτερα κατάλληλο ως</w:delText>
        </w:r>
      </w:del>
      <w:r>
        <w:rPr>
          <w:rStyle w:val="hps"/>
          <w:rFonts w:asciiTheme="minorHAnsi" w:hAnsiTheme="minorHAnsi" w:cs="Times New Roman"/>
        </w:rPr>
        <w:t xml:space="preserve"> υπόστρωμα για </w:t>
      </w:r>
      <w:ins w:id="36" w:author="ANESTIS VLYSIDIS" w:date="2024-05-02T09:02:00Z">
        <w:r w:rsidR="001169B8">
          <w:rPr>
            <w:rStyle w:val="hps"/>
            <w:rFonts w:asciiTheme="minorHAnsi" w:hAnsiTheme="minorHAnsi" w:cs="Times New Roman"/>
          </w:rPr>
          <w:t>παραγωγή βιοεν</w:t>
        </w:r>
      </w:ins>
      <w:ins w:id="37" w:author="ANESTIS VLYSIDIS" w:date="2024-05-02T09:03:00Z">
        <w:r w:rsidR="001169B8">
          <w:rPr>
            <w:rStyle w:val="hps"/>
            <w:rFonts w:asciiTheme="minorHAnsi" w:hAnsiTheme="minorHAnsi" w:cs="Times New Roman"/>
          </w:rPr>
          <w:t xml:space="preserve">έργειας μέσω </w:t>
        </w:r>
      </w:ins>
      <w:r>
        <w:rPr>
          <w:rStyle w:val="hps"/>
          <w:rFonts w:asciiTheme="minorHAnsi" w:hAnsiTheme="minorHAnsi" w:cs="Times New Roman"/>
        </w:rPr>
        <w:t>αναερόβια</w:t>
      </w:r>
      <w:ins w:id="38" w:author="ANESTIS VLYSIDIS" w:date="2024-05-02T09:03:00Z">
        <w:r w:rsidR="001169B8">
          <w:rPr>
            <w:rStyle w:val="hps"/>
            <w:rFonts w:asciiTheme="minorHAnsi" w:hAnsiTheme="minorHAnsi" w:cs="Times New Roman"/>
          </w:rPr>
          <w:t>ς</w:t>
        </w:r>
      </w:ins>
      <w:r>
        <w:rPr>
          <w:rStyle w:val="hps"/>
          <w:rFonts w:asciiTheme="minorHAnsi" w:hAnsiTheme="minorHAnsi" w:cs="Times New Roman"/>
        </w:rPr>
        <w:t xml:space="preserve"> χώνευση</w:t>
      </w:r>
      <w:ins w:id="39" w:author="ANESTIS VLYSIDIS" w:date="2024-05-02T09:03:00Z">
        <w:r w:rsidR="001169B8">
          <w:rPr>
            <w:rStyle w:val="hps"/>
            <w:rFonts w:asciiTheme="minorHAnsi" w:hAnsiTheme="minorHAnsi" w:cs="Times New Roman"/>
          </w:rPr>
          <w:t>ς</w:t>
        </w:r>
      </w:ins>
      <w:r>
        <w:rPr>
          <w:rStyle w:val="hps"/>
          <w:rFonts w:asciiTheme="minorHAnsi" w:hAnsiTheme="minorHAnsi" w:cs="Times New Roman"/>
        </w:rPr>
        <w:t>. Αρχικά πραγματοποι</w:t>
      </w:r>
      <w:ins w:id="40" w:author="ANESTIS VLYSIDIS" w:date="2024-05-02T09:07:00Z">
        <w:r w:rsidR="004B287D">
          <w:rPr>
            <w:rStyle w:val="hps"/>
            <w:rFonts w:asciiTheme="minorHAnsi" w:hAnsiTheme="minorHAnsi" w:cs="Times New Roman"/>
          </w:rPr>
          <w:t>ήθηκε</w:t>
        </w:r>
      </w:ins>
      <w:del w:id="41" w:author="ANESTIS VLYSIDIS" w:date="2024-05-02T09:07:00Z">
        <w:r w:rsidDel="004B287D">
          <w:rPr>
            <w:rStyle w:val="hps"/>
            <w:rFonts w:asciiTheme="minorHAnsi" w:hAnsiTheme="minorHAnsi" w:cs="Times New Roman"/>
          </w:rPr>
          <w:delText>είται</w:delText>
        </w:r>
      </w:del>
      <w:r>
        <w:rPr>
          <w:rStyle w:val="hps"/>
          <w:rFonts w:asciiTheme="minorHAnsi" w:hAnsiTheme="minorHAnsi" w:cs="Times New Roman"/>
        </w:rPr>
        <w:t xml:space="preserve"> επεξεργασία των </w:t>
      </w:r>
      <w:ins w:id="42" w:author="ANESTIS VLYSIDIS" w:date="2024-05-02T09:07:00Z">
        <w:r w:rsidR="004B287D">
          <w:rPr>
            <w:rStyle w:val="hps"/>
            <w:rFonts w:asciiTheme="minorHAnsi" w:hAnsiTheme="minorHAnsi" w:cs="Times New Roman"/>
          </w:rPr>
          <w:t>ΥΤ</w:t>
        </w:r>
      </w:ins>
      <w:del w:id="43" w:author="ANESTIS VLYSIDIS" w:date="2024-05-02T09:07:00Z">
        <w:r w:rsidDel="004B287D">
          <w:rPr>
            <w:rStyle w:val="hps"/>
            <w:rFonts w:asciiTheme="minorHAnsi" w:hAnsiTheme="minorHAnsi" w:cs="Times New Roman"/>
          </w:rPr>
          <w:delText>υ</w:delText>
        </w:r>
      </w:del>
      <w:del w:id="44" w:author="ANESTIS VLYSIDIS" w:date="2024-05-02T09:08:00Z">
        <w:r w:rsidDel="004B287D">
          <w:rPr>
            <w:rStyle w:val="hps"/>
            <w:rFonts w:asciiTheme="minorHAnsi" w:hAnsiTheme="minorHAnsi" w:cs="Times New Roman"/>
          </w:rPr>
          <w:delText xml:space="preserve">πολειμμάτων τροφίμων </w:delText>
        </w:r>
      </w:del>
      <w:ins w:id="45" w:author="ANESTIS VLYSIDIS" w:date="2024-05-02T09:08:00Z">
        <w:r w:rsidR="004B287D">
          <w:rPr>
            <w:rStyle w:val="hps"/>
            <w:rFonts w:asciiTheme="minorHAnsi" w:hAnsiTheme="minorHAnsi" w:cs="Times New Roman"/>
          </w:rPr>
          <w:t xml:space="preserve"> </w:t>
        </w:r>
      </w:ins>
      <w:r>
        <w:rPr>
          <w:rStyle w:val="hps"/>
          <w:rFonts w:asciiTheme="minorHAnsi" w:hAnsiTheme="minorHAnsi" w:cs="Times New Roman"/>
        </w:rPr>
        <w:t>σε αντιδραστήρες εργαστηριακής κλίμακας με χρήση σκευάσματος ενζύμων</w:t>
      </w:r>
      <w:ins w:id="46" w:author="ANESTIS VLYSIDIS" w:date="2024-05-02T09:08:00Z">
        <w:r w:rsidR="00FA5A80">
          <w:rPr>
            <w:rStyle w:val="hps"/>
            <w:rFonts w:asciiTheme="minorHAnsi" w:hAnsiTheme="minorHAnsi" w:cs="Times New Roman"/>
          </w:rPr>
          <w:t>-</w:t>
        </w:r>
      </w:ins>
      <w:del w:id="47" w:author="ANESTIS VLYSIDIS" w:date="2024-05-02T09:15:00Z">
        <w:r w:rsidDel="00FA5A80">
          <w:rPr>
            <w:rStyle w:val="hps"/>
            <w:rFonts w:asciiTheme="minorHAnsi" w:hAnsiTheme="minorHAnsi" w:cs="Times New Roman"/>
          </w:rPr>
          <w:delText xml:space="preserve"> </w:delText>
        </w:r>
      </w:del>
      <w:r>
        <w:rPr>
          <w:rStyle w:val="hps"/>
          <w:rFonts w:asciiTheme="minorHAnsi" w:hAnsiTheme="minorHAnsi" w:cs="Times New Roman"/>
        </w:rPr>
        <w:t>μικροοργανισμών</w:t>
      </w:r>
      <w:ins w:id="48" w:author="ANESTIS VLYSIDIS" w:date="2024-05-02T09:08:00Z">
        <w:r w:rsidR="004B287D">
          <w:rPr>
            <w:rStyle w:val="hps"/>
            <w:rFonts w:asciiTheme="minorHAnsi" w:hAnsiTheme="minorHAnsi" w:cs="Times New Roman"/>
          </w:rPr>
          <w:t xml:space="preserve"> του εμπορίου</w:t>
        </w:r>
      </w:ins>
      <w:ins w:id="49" w:author="ANESTIS VLYSIDIS" w:date="2024-05-02T09:10:00Z">
        <w:r w:rsidR="004B287D">
          <w:rPr>
            <w:rStyle w:val="hps"/>
            <w:rFonts w:asciiTheme="minorHAnsi" w:hAnsiTheme="minorHAnsi" w:cs="Times New Roman"/>
          </w:rPr>
          <w:t xml:space="preserve"> όπου </w:t>
        </w:r>
      </w:ins>
      <w:del w:id="50" w:author="ANESTIS VLYSIDIS" w:date="2024-05-02T09:10:00Z">
        <w:r w:rsidDel="004B287D">
          <w:rPr>
            <w:rStyle w:val="hps"/>
            <w:rFonts w:asciiTheme="minorHAnsi" w:hAnsiTheme="minorHAnsi" w:cs="Times New Roman"/>
          </w:rPr>
          <w:delText xml:space="preserve">, και </w:delText>
        </w:r>
      </w:del>
      <w:r>
        <w:rPr>
          <w:rStyle w:val="hps"/>
          <w:rFonts w:asciiTheme="minorHAnsi" w:hAnsiTheme="minorHAnsi" w:cs="Times New Roman"/>
        </w:rPr>
        <w:t>μελετ</w:t>
      </w:r>
      <w:ins w:id="51" w:author="ANESTIS VLYSIDIS" w:date="2024-05-02T09:08:00Z">
        <w:r w:rsidR="004B287D">
          <w:rPr>
            <w:rStyle w:val="hps"/>
            <w:rFonts w:asciiTheme="minorHAnsi" w:hAnsiTheme="minorHAnsi" w:cs="Times New Roman"/>
          </w:rPr>
          <w:t>ήθηκαν</w:t>
        </w:r>
      </w:ins>
      <w:del w:id="52" w:author="ANESTIS VLYSIDIS" w:date="2024-05-02T09:08:00Z">
        <w:r w:rsidDel="004B287D">
          <w:rPr>
            <w:rStyle w:val="hps"/>
            <w:rFonts w:asciiTheme="minorHAnsi" w:hAnsiTheme="minorHAnsi" w:cs="Times New Roman"/>
          </w:rPr>
          <w:delText>ώνται</w:delText>
        </w:r>
      </w:del>
      <w:r>
        <w:rPr>
          <w:rStyle w:val="hps"/>
          <w:rFonts w:asciiTheme="minorHAnsi" w:hAnsiTheme="minorHAnsi" w:cs="Times New Roman"/>
        </w:rPr>
        <w:t xml:space="preserve"> </w:t>
      </w:r>
      <w:ins w:id="53" w:author="ANESTIS VLYSIDIS" w:date="2024-05-02T09:09:00Z">
        <w:r w:rsidR="004B287D">
          <w:rPr>
            <w:rStyle w:val="hps"/>
            <w:rFonts w:asciiTheme="minorHAnsi" w:hAnsiTheme="minorHAnsi" w:cs="Times New Roman"/>
          </w:rPr>
          <w:t xml:space="preserve">σημαντικοί λειτουργικοί </w:t>
        </w:r>
      </w:ins>
      <w:del w:id="54" w:author="ANESTIS VLYSIDIS" w:date="2024-05-02T09:09:00Z">
        <w:r w:rsidDel="004B287D">
          <w:rPr>
            <w:rStyle w:val="hps"/>
            <w:rFonts w:asciiTheme="minorHAnsi" w:hAnsiTheme="minorHAnsi" w:cs="Times New Roman"/>
          </w:rPr>
          <w:delText xml:space="preserve">ως </w:delText>
        </w:r>
      </w:del>
      <w:r>
        <w:rPr>
          <w:rStyle w:val="hps"/>
          <w:rFonts w:asciiTheme="minorHAnsi" w:hAnsiTheme="minorHAnsi" w:cs="Times New Roman"/>
        </w:rPr>
        <w:t xml:space="preserve">παράμετροι </w:t>
      </w:r>
      <w:ins w:id="55" w:author="ANESTIS VLYSIDIS" w:date="2024-05-02T09:10:00Z">
        <w:r w:rsidR="004B287D">
          <w:rPr>
            <w:rStyle w:val="hps"/>
            <w:rFonts w:asciiTheme="minorHAnsi" w:hAnsiTheme="minorHAnsi" w:cs="Times New Roman"/>
          </w:rPr>
          <w:t>όπως η</w:t>
        </w:r>
      </w:ins>
      <w:del w:id="56" w:author="ANESTIS VLYSIDIS" w:date="2024-05-02T09:09:00Z">
        <w:r w:rsidDel="004B287D">
          <w:rPr>
            <w:rStyle w:val="hps"/>
            <w:rFonts w:asciiTheme="minorHAnsi" w:hAnsiTheme="minorHAnsi" w:cs="Times New Roman"/>
          </w:rPr>
          <w:delText>η</w:delText>
        </w:r>
      </w:del>
      <w:r>
        <w:rPr>
          <w:rStyle w:val="hps"/>
          <w:rFonts w:asciiTheme="minorHAnsi" w:hAnsiTheme="minorHAnsi" w:cs="Times New Roman"/>
        </w:rPr>
        <w:t xml:space="preserve"> θερμοκρασία, ο χρόνος και η αρχική ποσότητα του σκευάσματος. </w:t>
      </w:r>
      <w:ins w:id="57" w:author="ANESTIS VLYSIDIS" w:date="2024-05-02T09:12:00Z">
        <w:r w:rsidR="004B287D">
          <w:rPr>
            <w:rStyle w:val="hps"/>
            <w:rFonts w:asciiTheme="minorHAnsi" w:hAnsiTheme="minorHAnsi" w:cs="Times New Roman"/>
          </w:rPr>
          <w:t>Οι</w:t>
        </w:r>
      </w:ins>
      <w:del w:id="58" w:author="ANESTIS VLYSIDIS" w:date="2024-05-02T09:12:00Z">
        <w:r w:rsidDel="004B287D">
          <w:rPr>
            <w:rStyle w:val="hps"/>
            <w:rFonts w:asciiTheme="minorHAnsi" w:hAnsiTheme="minorHAnsi" w:cs="Times New Roman"/>
          </w:rPr>
          <w:delText>Ως</w:delText>
        </w:r>
      </w:del>
      <w:r>
        <w:rPr>
          <w:rStyle w:val="hps"/>
          <w:rFonts w:asciiTheme="minorHAnsi" w:hAnsiTheme="minorHAnsi" w:cs="Times New Roman"/>
        </w:rPr>
        <w:t xml:space="preserve"> μεταβλητές απόκρισης της </w:t>
      </w:r>
      <w:ins w:id="59" w:author="ANESTIS VLYSIDIS" w:date="2024-05-02T09:11:00Z">
        <w:r w:rsidR="004B287D">
          <w:rPr>
            <w:rStyle w:val="hps"/>
            <w:rFonts w:asciiTheme="minorHAnsi" w:hAnsiTheme="minorHAnsi" w:cs="Times New Roman"/>
          </w:rPr>
          <w:t>υδρόλυσης/</w:t>
        </w:r>
      </w:ins>
      <w:proofErr w:type="spellStart"/>
      <w:r>
        <w:rPr>
          <w:rStyle w:val="hps"/>
          <w:rFonts w:asciiTheme="minorHAnsi" w:hAnsiTheme="minorHAnsi" w:cs="Times New Roman"/>
        </w:rPr>
        <w:t>βιοαποδόμησης</w:t>
      </w:r>
      <w:proofErr w:type="spellEnd"/>
      <w:r>
        <w:rPr>
          <w:rStyle w:val="hps"/>
          <w:rFonts w:asciiTheme="minorHAnsi" w:hAnsiTheme="minorHAnsi" w:cs="Times New Roman"/>
        </w:rPr>
        <w:t xml:space="preserve"> </w:t>
      </w:r>
      <w:ins w:id="60" w:author="ANESTIS VLYSIDIS" w:date="2024-05-02T09:12:00Z">
        <w:r w:rsidR="004B287D">
          <w:rPr>
            <w:rStyle w:val="hps"/>
            <w:rFonts w:asciiTheme="minorHAnsi" w:hAnsiTheme="minorHAnsi" w:cs="Times New Roman"/>
          </w:rPr>
          <w:t>ήταν</w:t>
        </w:r>
      </w:ins>
      <w:del w:id="61" w:author="ANESTIS VLYSIDIS" w:date="2024-05-02T09:11:00Z">
        <w:r w:rsidDel="004B287D">
          <w:rPr>
            <w:rStyle w:val="hps"/>
            <w:rFonts w:asciiTheme="minorHAnsi" w:hAnsiTheme="minorHAnsi" w:cs="Times New Roman"/>
          </w:rPr>
          <w:delText>λαμβάνονται</w:delText>
        </w:r>
      </w:del>
      <w:r>
        <w:rPr>
          <w:rStyle w:val="hps"/>
          <w:rFonts w:asciiTheme="minorHAnsi" w:hAnsiTheme="minorHAnsi" w:cs="Times New Roman"/>
        </w:rPr>
        <w:t xml:space="preserve"> η ποσότητα και το είδος των προϊόντων που παράγονται. Στη συνέχεια </w:t>
      </w:r>
      <w:ins w:id="62" w:author="ANESTIS VLYSIDIS" w:date="2024-05-02T09:12:00Z">
        <w:r w:rsidR="004B287D">
          <w:rPr>
            <w:rStyle w:val="hps"/>
            <w:rFonts w:asciiTheme="minorHAnsi" w:hAnsiTheme="minorHAnsi" w:cs="Times New Roman"/>
          </w:rPr>
          <w:t>πραγματοποιηθήκαν δοκιμές υδρόλυσης/</w:t>
        </w:r>
      </w:ins>
      <w:proofErr w:type="spellStart"/>
      <w:del w:id="63" w:author="ANESTIS VLYSIDIS" w:date="2024-05-02T09:12:00Z">
        <w:r w:rsidDel="004B287D">
          <w:rPr>
            <w:rStyle w:val="hps"/>
            <w:rFonts w:asciiTheme="minorHAnsi" w:hAnsiTheme="minorHAnsi" w:cs="Times New Roman"/>
          </w:rPr>
          <w:delText>ακολουθεί</w:delText>
        </w:r>
      </w:del>
      <w:del w:id="64" w:author="ANESTIS VLYSIDIS" w:date="2024-05-02T09:13:00Z">
        <w:r w:rsidDel="004B287D">
          <w:rPr>
            <w:rStyle w:val="hps"/>
            <w:rFonts w:asciiTheme="minorHAnsi" w:hAnsiTheme="minorHAnsi" w:cs="Times New Roman"/>
          </w:rPr>
          <w:delText xml:space="preserve"> η </w:delText>
        </w:r>
      </w:del>
      <w:r>
        <w:rPr>
          <w:rStyle w:val="hps"/>
          <w:rFonts w:asciiTheme="minorHAnsi" w:hAnsiTheme="minorHAnsi" w:cs="Times New Roman"/>
        </w:rPr>
        <w:t>βιοαποδόμηση</w:t>
      </w:r>
      <w:ins w:id="65" w:author="ANESTIS VLYSIDIS" w:date="2024-05-02T09:13:00Z">
        <w:r w:rsidR="004B287D">
          <w:rPr>
            <w:rStyle w:val="hps"/>
            <w:rFonts w:asciiTheme="minorHAnsi" w:hAnsiTheme="minorHAnsi" w:cs="Times New Roman"/>
          </w:rPr>
          <w:t>ς</w:t>
        </w:r>
      </w:ins>
      <w:proofErr w:type="spellEnd"/>
      <w:r>
        <w:rPr>
          <w:rStyle w:val="hps"/>
          <w:rFonts w:asciiTheme="minorHAnsi" w:hAnsiTheme="minorHAnsi" w:cs="Times New Roman"/>
        </w:rPr>
        <w:t xml:space="preserve"> των </w:t>
      </w:r>
      <w:ins w:id="66" w:author="ANESTIS VLYSIDIS" w:date="2024-05-02T09:12:00Z">
        <w:r w:rsidR="004B287D">
          <w:rPr>
            <w:rStyle w:val="hps"/>
            <w:rFonts w:asciiTheme="minorHAnsi" w:hAnsiTheme="minorHAnsi" w:cs="Times New Roman"/>
          </w:rPr>
          <w:t>ΥΤ</w:t>
        </w:r>
      </w:ins>
      <w:del w:id="67" w:author="ANESTIS VLYSIDIS" w:date="2024-05-02T09:12:00Z">
        <w:r w:rsidDel="004B287D">
          <w:rPr>
            <w:rStyle w:val="hps"/>
            <w:rFonts w:asciiTheme="minorHAnsi" w:hAnsiTheme="minorHAnsi" w:cs="Times New Roman"/>
            <w:lang w:val="en-US"/>
          </w:rPr>
          <w:delText>FW</w:delText>
        </w:r>
      </w:del>
      <w:r>
        <w:rPr>
          <w:rStyle w:val="hps"/>
          <w:rFonts w:asciiTheme="minorHAnsi" w:hAnsiTheme="minorHAnsi" w:cs="Times New Roman"/>
        </w:rPr>
        <w:t xml:space="preserve"> σε πιλοτικό αντιδραστήρα 300 λίτρων προσαρμόζοντας τις πιο κρίσιμες λειτουργικές παραμέτρους όπως είναι η ποσότητα σκευάσματος/</w:t>
      </w:r>
      <w:r>
        <w:rPr>
          <w:rStyle w:val="hps"/>
          <w:rFonts w:asciiTheme="minorHAnsi" w:hAnsiTheme="minorHAnsi" w:cs="Times New Roman"/>
          <w:lang w:val="en-US"/>
        </w:rPr>
        <w:t>kg</w:t>
      </w:r>
      <w:r>
        <w:rPr>
          <w:rStyle w:val="hps"/>
          <w:rFonts w:asciiTheme="minorHAnsi" w:hAnsiTheme="minorHAnsi" w:cs="Times New Roman"/>
        </w:rPr>
        <w:t xml:space="preserve"> ξηρού </w:t>
      </w:r>
      <w:ins w:id="68" w:author="ANESTIS VLYSIDIS" w:date="2024-05-02T09:13:00Z">
        <w:r w:rsidR="004B287D">
          <w:rPr>
            <w:rStyle w:val="hps"/>
            <w:rFonts w:asciiTheme="minorHAnsi" w:hAnsiTheme="minorHAnsi" w:cs="Times New Roman"/>
          </w:rPr>
          <w:t>ΥΤ</w:t>
        </w:r>
      </w:ins>
      <w:del w:id="69" w:author="ANESTIS VLYSIDIS" w:date="2024-05-02T09:13:00Z">
        <w:r w:rsidDel="004B287D">
          <w:rPr>
            <w:rStyle w:val="hps"/>
            <w:rFonts w:asciiTheme="minorHAnsi" w:hAnsiTheme="minorHAnsi" w:cs="Times New Roman"/>
            <w:lang w:val="en-US"/>
          </w:rPr>
          <w:delText>FW</w:delText>
        </w:r>
      </w:del>
      <w:r>
        <w:rPr>
          <w:rStyle w:val="hps"/>
          <w:rFonts w:asciiTheme="minorHAnsi" w:hAnsiTheme="minorHAnsi" w:cs="Times New Roman"/>
        </w:rPr>
        <w:t xml:space="preserve"> και η παροχή νερού. </w:t>
      </w:r>
      <w:proofErr w:type="spellStart"/>
      <w:r>
        <w:rPr>
          <w:rStyle w:val="hps"/>
          <w:rFonts w:asciiTheme="minorHAnsi" w:hAnsiTheme="minorHAnsi" w:cs="Times New Roman"/>
        </w:rPr>
        <w:t>Υδρολύματα</w:t>
      </w:r>
      <w:proofErr w:type="spellEnd"/>
      <w:r>
        <w:rPr>
          <w:rStyle w:val="hps"/>
          <w:rFonts w:asciiTheme="minorHAnsi" w:hAnsiTheme="minorHAnsi" w:cs="Times New Roman"/>
        </w:rPr>
        <w:t xml:space="preserve"> τόσο από τα πειράματα εργαστηριακής κλίμακας όσο και από τον πιλοτικό αντιδραστήρα χρησιμοποι</w:t>
      </w:r>
      <w:ins w:id="70" w:author="ANESTIS VLYSIDIS" w:date="2024-05-02T09:13:00Z">
        <w:r w:rsidR="00FA5A80">
          <w:rPr>
            <w:rStyle w:val="hps"/>
            <w:rFonts w:asciiTheme="minorHAnsi" w:hAnsiTheme="minorHAnsi" w:cs="Times New Roman"/>
          </w:rPr>
          <w:t>ήθηκαν στη συνέχεια</w:t>
        </w:r>
      </w:ins>
      <w:del w:id="71" w:author="ANESTIS VLYSIDIS" w:date="2024-05-02T09:13:00Z">
        <w:r w:rsidDel="00FA5A80">
          <w:rPr>
            <w:rStyle w:val="hps"/>
            <w:rFonts w:asciiTheme="minorHAnsi" w:hAnsiTheme="minorHAnsi" w:cs="Times New Roman"/>
          </w:rPr>
          <w:delText>ούνται</w:delText>
        </w:r>
      </w:del>
      <w:r>
        <w:rPr>
          <w:rStyle w:val="hps"/>
          <w:rFonts w:asciiTheme="minorHAnsi" w:hAnsiTheme="minorHAnsi" w:cs="Times New Roman"/>
        </w:rPr>
        <w:t xml:space="preserve"> ως υπόστρωμα σε αναερόβιους αντιδραστήρες διαλείποντος έργου για να προσδιορισθεί η μέγιστη ποσότητα</w:t>
      </w:r>
      <w:r w:rsidR="0053340E">
        <w:rPr>
          <w:rStyle w:val="hps"/>
          <w:rFonts w:asciiTheme="minorHAnsi" w:hAnsiTheme="minorHAnsi" w:cs="Times New Roman"/>
        </w:rPr>
        <w:t xml:space="preserve"> μεθανίου</w:t>
      </w:r>
      <w:ins w:id="72" w:author="ANESTIS VLYSIDIS" w:date="2024-05-02T09:14:00Z">
        <w:r w:rsidR="00FA5A80">
          <w:rPr>
            <w:rStyle w:val="hps"/>
            <w:rFonts w:asciiTheme="minorHAnsi" w:hAnsiTheme="minorHAnsi" w:cs="Times New Roman"/>
          </w:rPr>
          <w:t xml:space="preserve"> που παράγεται</w:t>
        </w:r>
      </w:ins>
      <w:r>
        <w:rPr>
          <w:rStyle w:val="hps"/>
          <w:rFonts w:asciiTheme="minorHAnsi" w:hAnsiTheme="minorHAnsi" w:cs="Times New Roman"/>
        </w:rPr>
        <w:t xml:space="preserve"> καθώς</w:t>
      </w:r>
      <w:r w:rsidR="0053340E">
        <w:rPr>
          <w:rStyle w:val="hps"/>
          <w:rFonts w:asciiTheme="minorHAnsi" w:hAnsiTheme="minorHAnsi" w:cs="Times New Roman"/>
        </w:rPr>
        <w:t xml:space="preserve"> και ο ρυθμός παραγωγής του. </w:t>
      </w:r>
      <w:r>
        <w:rPr>
          <w:rStyle w:val="hps"/>
          <w:rFonts w:asciiTheme="minorHAnsi" w:hAnsiTheme="minorHAnsi" w:cs="Times New Roman"/>
        </w:rPr>
        <w:t xml:space="preserve">Τα αποτελέσματα υδρόλυσης </w:t>
      </w:r>
      <w:ins w:id="73" w:author="ANESTIS VLYSIDIS" w:date="2024-05-02T09:15:00Z">
        <w:r w:rsidR="00FA5A80">
          <w:rPr>
            <w:rStyle w:val="hps"/>
            <w:rFonts w:asciiTheme="minorHAnsi" w:hAnsiTheme="minorHAnsi" w:cs="Times New Roman"/>
          </w:rPr>
          <w:t>ΥΤ</w:t>
        </w:r>
      </w:ins>
      <w:del w:id="74" w:author="ANESTIS VLYSIDIS" w:date="2024-05-02T09:15:00Z">
        <w:r w:rsidDel="00FA5A80">
          <w:rPr>
            <w:rStyle w:val="hps"/>
            <w:rFonts w:asciiTheme="minorHAnsi" w:hAnsiTheme="minorHAnsi" w:cs="Times New Roman"/>
            <w:lang w:val="en-US"/>
          </w:rPr>
          <w:delText>FW</w:delText>
        </w:r>
      </w:del>
      <w:r>
        <w:rPr>
          <w:rStyle w:val="hps"/>
          <w:rFonts w:asciiTheme="minorHAnsi" w:hAnsiTheme="minorHAnsi" w:cs="Times New Roman"/>
        </w:rPr>
        <w:t xml:space="preserve"> εργαστηριακής κλίμακας έδειξαν ότι στους 40</w:t>
      </w:r>
      <w:r>
        <w:rPr>
          <w:rFonts w:asciiTheme="minorHAnsi" w:hAnsiTheme="minorHAnsi" w:cs="Times New Roman"/>
          <w:vertAlign w:val="superscript"/>
        </w:rPr>
        <w:t>o</w:t>
      </w:r>
      <w:r>
        <w:rPr>
          <w:rFonts w:asciiTheme="minorHAnsi" w:hAnsiTheme="minorHAnsi" w:cs="Times New Roman"/>
        </w:rPr>
        <w:t xml:space="preserve">C επιτυγχάνεται </w:t>
      </w:r>
      <w:ins w:id="75" w:author="ANESTIS VLYSIDIS" w:date="2024-05-02T09:15:00Z">
        <w:r w:rsidR="00FA5A80">
          <w:rPr>
            <w:rFonts w:asciiTheme="minorHAnsi" w:hAnsiTheme="minorHAnsi" w:cs="Times New Roman"/>
          </w:rPr>
          <w:t>η μέγιστη</w:t>
        </w:r>
      </w:ins>
      <w:del w:id="76" w:author="ANESTIS VLYSIDIS" w:date="2024-05-02T09:15:00Z">
        <w:r w:rsidDel="00FA5A80">
          <w:rPr>
            <w:rFonts w:asciiTheme="minorHAnsi" w:hAnsiTheme="minorHAnsi" w:cs="Times New Roman"/>
          </w:rPr>
          <w:delText>καλύτερη</w:delText>
        </w:r>
      </w:del>
      <w:r>
        <w:rPr>
          <w:rFonts w:asciiTheme="minorHAnsi" w:hAnsiTheme="minorHAnsi" w:cs="Times New Roman"/>
        </w:rPr>
        <w:t xml:space="preserve"> </w:t>
      </w:r>
      <w:proofErr w:type="spellStart"/>
      <w:r>
        <w:rPr>
          <w:rFonts w:asciiTheme="minorHAnsi" w:hAnsiTheme="minorHAnsi" w:cs="Times New Roman"/>
        </w:rPr>
        <w:t>βιοαποδόμηση</w:t>
      </w:r>
      <w:proofErr w:type="spellEnd"/>
      <w:r>
        <w:rPr>
          <w:rFonts w:asciiTheme="minorHAnsi" w:hAnsiTheme="minorHAnsi" w:cs="Times New Roman"/>
        </w:rPr>
        <w:t xml:space="preserve"> ενώ σε αυτή τη θερμοκρασία με αύξηση της προσθήκης </w:t>
      </w:r>
      <w:ins w:id="77" w:author="ANESTIS VLYSIDIS" w:date="2024-05-02T09:32:00Z">
        <w:r w:rsidR="00551C82">
          <w:rPr>
            <w:rFonts w:asciiTheme="minorHAnsi" w:hAnsiTheme="minorHAnsi" w:cs="Times New Roman"/>
          </w:rPr>
          <w:t>σ</w:t>
        </w:r>
      </w:ins>
      <w:del w:id="78" w:author="ANESTIS VLYSIDIS" w:date="2024-05-02T09:28:00Z">
        <w:r w:rsidDel="00551C82">
          <w:rPr>
            <w:rFonts w:asciiTheme="minorHAnsi" w:hAnsiTheme="minorHAnsi" w:cs="Times New Roman"/>
          </w:rPr>
          <w:delText>σ</w:delText>
        </w:r>
      </w:del>
      <w:r>
        <w:rPr>
          <w:rFonts w:asciiTheme="minorHAnsi" w:hAnsiTheme="minorHAnsi" w:cs="Times New Roman"/>
        </w:rPr>
        <w:t xml:space="preserve">κευάσματος </w:t>
      </w:r>
      <w:ins w:id="79" w:author="ANESTIS VLYSIDIS" w:date="2024-05-02T09:28:00Z">
        <w:r w:rsidR="00551C82">
          <w:rPr>
            <w:rFonts w:asciiTheme="minorHAnsi" w:hAnsiTheme="minorHAnsi" w:cs="Times New Roman"/>
          </w:rPr>
          <w:t>ε</w:t>
        </w:r>
      </w:ins>
      <w:del w:id="80" w:author="ANESTIS VLYSIDIS" w:date="2024-05-02T09:28:00Z">
        <w:r w:rsidDel="00551C82">
          <w:rPr>
            <w:rFonts w:asciiTheme="minorHAnsi" w:hAnsiTheme="minorHAnsi" w:cs="Times New Roman"/>
          </w:rPr>
          <w:delText>ε</w:delText>
        </w:r>
      </w:del>
      <w:r>
        <w:rPr>
          <w:rFonts w:asciiTheme="minorHAnsi" w:hAnsiTheme="minorHAnsi" w:cs="Times New Roman"/>
        </w:rPr>
        <w:t>νζύμων</w:t>
      </w:r>
      <w:del w:id="81" w:author="ANESTIS VLYSIDIS" w:date="2024-05-02T09:15:00Z">
        <w:r w:rsidDel="00FA5A80">
          <w:rPr>
            <w:rFonts w:asciiTheme="minorHAnsi" w:hAnsiTheme="minorHAnsi" w:cs="Times New Roman"/>
          </w:rPr>
          <w:delText xml:space="preserve"> </w:delText>
        </w:r>
      </w:del>
      <w:ins w:id="82" w:author="ANESTIS VLYSIDIS" w:date="2024-05-02T09:15:00Z">
        <w:r w:rsidR="00FA5A80">
          <w:rPr>
            <w:rFonts w:asciiTheme="minorHAnsi" w:hAnsiTheme="minorHAnsi" w:cs="Times New Roman"/>
          </w:rPr>
          <w:t>-</w:t>
        </w:r>
      </w:ins>
      <w:ins w:id="83" w:author="ANESTIS VLYSIDIS" w:date="2024-05-02T09:28:00Z">
        <w:r w:rsidR="00551C82">
          <w:rPr>
            <w:rFonts w:asciiTheme="minorHAnsi" w:hAnsiTheme="minorHAnsi" w:cs="Times New Roman"/>
          </w:rPr>
          <w:t>μ</w:t>
        </w:r>
      </w:ins>
      <w:del w:id="84" w:author="ANESTIS VLYSIDIS" w:date="2024-05-02T09:28:00Z">
        <w:r w:rsidDel="00551C82">
          <w:rPr>
            <w:rFonts w:asciiTheme="minorHAnsi" w:hAnsiTheme="minorHAnsi" w:cs="Times New Roman"/>
          </w:rPr>
          <w:delText>μ</w:delText>
        </w:r>
      </w:del>
      <w:r>
        <w:rPr>
          <w:rFonts w:asciiTheme="minorHAnsi" w:hAnsiTheme="minorHAnsi" w:cs="Times New Roman"/>
        </w:rPr>
        <w:t xml:space="preserve">ικροοργανισμών αυξάνεται και η </w:t>
      </w:r>
      <w:proofErr w:type="spellStart"/>
      <w:r>
        <w:rPr>
          <w:rFonts w:asciiTheme="minorHAnsi" w:hAnsiTheme="minorHAnsi" w:cs="Times New Roman"/>
        </w:rPr>
        <w:t>οξεογένεση</w:t>
      </w:r>
      <w:proofErr w:type="spellEnd"/>
      <w:r>
        <w:rPr>
          <w:rFonts w:asciiTheme="minorHAnsi" w:hAnsiTheme="minorHAnsi" w:cs="Times New Roman"/>
        </w:rPr>
        <w:t>.</w:t>
      </w:r>
      <w:ins w:id="85" w:author="ANESTIS VLYSIDIS" w:date="2024-05-02T09:17:00Z">
        <w:r w:rsidR="00FA5A80">
          <w:rPr>
            <w:rFonts w:asciiTheme="minorHAnsi" w:hAnsiTheme="minorHAnsi" w:cs="Times New Roman"/>
          </w:rPr>
          <w:t xml:space="preserve"> </w:t>
        </w:r>
      </w:ins>
      <w:del w:id="86" w:author="ANESTIS VLYSIDIS" w:date="2024-05-02T09:17:00Z">
        <w:r w:rsidDel="00FA5A80">
          <w:rPr>
            <w:rFonts w:asciiTheme="minorHAnsi" w:hAnsiTheme="minorHAnsi" w:cs="Times New Roman"/>
          </w:rPr>
          <w:delText xml:space="preserve"> Από τ</w:delText>
        </w:r>
      </w:del>
      <w:ins w:id="87" w:author="ANESTIS VLYSIDIS" w:date="2024-05-02T09:17:00Z">
        <w:r w:rsidR="00FA5A80">
          <w:rPr>
            <w:rFonts w:asciiTheme="minorHAnsi" w:hAnsiTheme="minorHAnsi" w:cs="Times New Roman"/>
          </w:rPr>
          <w:t>Στις πιλοτικές δοκιμές υδρόλυσης/</w:t>
        </w:r>
        <w:proofErr w:type="spellStart"/>
        <w:r w:rsidR="00FA5A80">
          <w:rPr>
            <w:rFonts w:asciiTheme="minorHAnsi" w:hAnsiTheme="minorHAnsi" w:cs="Times New Roman"/>
          </w:rPr>
          <w:t>βιοαποδόμησης</w:t>
        </w:r>
      </w:ins>
      <w:proofErr w:type="spellEnd"/>
      <w:del w:id="88" w:author="ANESTIS VLYSIDIS" w:date="2024-05-02T09:17:00Z">
        <w:r w:rsidDel="00FA5A80">
          <w:rPr>
            <w:rFonts w:asciiTheme="minorHAnsi" w:hAnsiTheme="minorHAnsi" w:cs="Times New Roman"/>
          </w:rPr>
          <w:delText>α πειράματα βιοαποδόμησης στον πιλοτικό αντιδραστήρα</w:delText>
        </w:r>
      </w:del>
      <w:r>
        <w:rPr>
          <w:rFonts w:asciiTheme="minorHAnsi" w:hAnsiTheme="minorHAnsi" w:cs="Times New Roman"/>
        </w:rPr>
        <w:t xml:space="preserve">, η </w:t>
      </w:r>
      <w:ins w:id="89" w:author="ANESTIS VLYSIDIS" w:date="2024-05-02T09:16:00Z">
        <w:r w:rsidR="00FA5A80">
          <w:rPr>
            <w:rFonts w:asciiTheme="minorHAnsi" w:hAnsiTheme="minorHAnsi" w:cs="Times New Roman"/>
          </w:rPr>
          <w:t>μέγιστη</w:t>
        </w:r>
      </w:ins>
      <w:del w:id="90" w:author="ANESTIS VLYSIDIS" w:date="2024-05-02T09:16:00Z">
        <w:r w:rsidDel="00FA5A80">
          <w:rPr>
            <w:rFonts w:asciiTheme="minorHAnsi" w:hAnsiTheme="minorHAnsi" w:cs="Times New Roman"/>
          </w:rPr>
          <w:delText>καλύτερη</w:delText>
        </w:r>
      </w:del>
      <w:r>
        <w:rPr>
          <w:rFonts w:asciiTheme="minorHAnsi" w:hAnsiTheme="minorHAnsi" w:cs="Times New Roman"/>
        </w:rPr>
        <w:t xml:space="preserve"> απόδοση ήταν </w:t>
      </w:r>
      <w:commentRangeStart w:id="91"/>
      <w:r>
        <w:rPr>
          <w:rFonts w:ascii="Calibri" w:hAnsi="Calibri" w:cs="Times New Roman"/>
        </w:rPr>
        <w:t xml:space="preserve">46,1 </w:t>
      </w:r>
      <w:r>
        <w:rPr>
          <w:rFonts w:ascii="DejaVu Sans" w:hAnsi="DejaVu Sans" w:cs="Times New Roman"/>
        </w:rPr>
        <w:t>±</w:t>
      </w:r>
      <w:r>
        <w:rPr>
          <w:rFonts w:ascii="Calibri" w:hAnsi="Calibri" w:cs="Times New Roman"/>
        </w:rPr>
        <w:t xml:space="preserve"> 12,2 %</w:t>
      </w:r>
      <w:commentRangeEnd w:id="91"/>
      <w:r w:rsidR="00551C82">
        <w:rPr>
          <w:rStyle w:val="ae"/>
          <w:rFonts w:ascii="Calibri" w:eastAsia="Calibri" w:hAnsi="Calibri" w:cstheme="minorBidi"/>
          <w:lang w:val="en-GB" w:eastAsia="en-US"/>
        </w:rPr>
        <w:commentReference w:id="91"/>
      </w:r>
      <w:r>
        <w:rPr>
          <w:rFonts w:ascii="Calibri" w:hAnsi="Calibri" w:cs="Times New Roman"/>
        </w:rPr>
        <w:t xml:space="preserve"> και παρατηρήθηκε σε συνθήκες:</w:t>
      </w:r>
      <w:r>
        <w:rPr>
          <w:rFonts w:asciiTheme="minorHAnsi" w:hAnsiTheme="minorHAnsi" w:cs="Times New Roman"/>
        </w:rPr>
        <w:t xml:space="preserve"> </w:t>
      </w:r>
      <w:r>
        <w:rPr>
          <w:rFonts w:ascii="Calibri" w:hAnsi="Calibri" w:cs="Times New Roman"/>
        </w:rPr>
        <w:t xml:space="preserve">35,8 </w:t>
      </w:r>
      <w:proofErr w:type="spellStart"/>
      <w:r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 xml:space="preserve"> </w:t>
      </w:r>
      <w:del w:id="92" w:author="ANESTIS VLYSIDIS" w:date="2024-05-02T09:28:00Z">
        <w:r w:rsidDel="00551C82">
          <w:rPr>
            <w:rFonts w:ascii="Calibri" w:hAnsi="Calibri" w:cs="Times New Roman"/>
          </w:rPr>
          <w:delText>FW</w:delText>
        </w:r>
      </w:del>
      <w:ins w:id="93" w:author="ANESTIS VLYSIDIS" w:date="2024-05-02T09:28:00Z">
        <w:r w:rsidR="00551C82">
          <w:rPr>
            <w:rFonts w:ascii="Calibri" w:hAnsi="Calibri" w:cs="Times New Roman"/>
          </w:rPr>
          <w:t>ΥΤ</w:t>
        </w:r>
      </w:ins>
      <w:r>
        <w:rPr>
          <w:rFonts w:ascii="Calibri" w:hAnsi="Calibri" w:cs="Times New Roman"/>
        </w:rPr>
        <w:t>/</w:t>
      </w:r>
      <w:proofErr w:type="spellStart"/>
      <w:r>
        <w:rPr>
          <w:rFonts w:ascii="Calibri" w:hAnsi="Calibri" w:cs="Times New Roman"/>
        </w:rPr>
        <w:t>day</w:t>
      </w:r>
      <w:proofErr w:type="spellEnd"/>
      <w:r>
        <w:rPr>
          <w:rFonts w:ascii="Calibri" w:hAnsi="Calibri" w:cs="Times New Roman"/>
        </w:rPr>
        <w:t xml:space="preserve"> με προσθήκη </w:t>
      </w:r>
      <w:del w:id="94" w:author="ANESTIS VLYSIDIS" w:date="2024-05-02T09:28:00Z">
        <w:r w:rsidDel="00551C82">
          <w:rPr>
            <w:rFonts w:ascii="Calibri" w:hAnsi="Calibri" w:cs="Times New Roman"/>
          </w:rPr>
          <w:delText>0,00</w:delText>
        </w:r>
      </w:del>
      <w:r>
        <w:rPr>
          <w:rFonts w:ascii="Calibri" w:hAnsi="Calibri" w:cs="Times New Roman"/>
        </w:rPr>
        <w:t xml:space="preserve">5 </w:t>
      </w:r>
      <w:ins w:id="95" w:author="ANESTIS VLYSIDIS" w:date="2024-05-02T09:28:00Z">
        <w:r w:rsidR="00551C82">
          <w:rPr>
            <w:rFonts w:ascii="Calibri" w:hAnsi="Calibri" w:cs="Times New Roman"/>
            <w:lang w:val="en-US"/>
          </w:rPr>
          <w:t>m</w:t>
        </w:r>
      </w:ins>
      <w:r>
        <w:rPr>
          <w:rFonts w:ascii="Calibri" w:hAnsi="Calibri" w:cs="Times New Roman"/>
        </w:rPr>
        <w:t xml:space="preserve">L </w:t>
      </w:r>
      <w:ins w:id="96" w:author="ANESTIS VLYSIDIS" w:date="2024-05-02T09:31:00Z">
        <w:r w:rsidR="00551C82">
          <w:rPr>
            <w:rFonts w:ascii="Calibri" w:hAnsi="Calibri" w:cs="Times New Roman"/>
          </w:rPr>
          <w:t>σκευάσματος</w:t>
        </w:r>
      </w:ins>
      <w:del w:id="97" w:author="ANESTIS VLYSIDIS" w:date="2024-05-02T09:28:00Z">
        <w:r w:rsidDel="00551C82">
          <w:rPr>
            <w:rFonts w:ascii="Calibri" w:hAnsi="Calibri" w:cs="Times New Roman"/>
            <w:lang w:val="en-US"/>
          </w:rPr>
          <w:delText>mix</w:delText>
        </w:r>
      </w:del>
      <w:r>
        <w:rPr>
          <w:rFonts w:ascii="Calibri" w:hAnsi="Calibri" w:cs="Times New Roman"/>
        </w:rPr>
        <w:t>/</w:t>
      </w:r>
      <w:proofErr w:type="spellStart"/>
      <w:r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 xml:space="preserve"> </w:t>
      </w:r>
      <w:commentRangeStart w:id="98"/>
      <w:ins w:id="99" w:author="ANESTIS VLYSIDIS" w:date="2024-05-02T09:29:00Z">
        <w:r w:rsidR="00551C82">
          <w:rPr>
            <w:rFonts w:ascii="Calibri" w:hAnsi="Calibri" w:cs="Times New Roman"/>
          </w:rPr>
          <w:t>ΥΤ</w:t>
        </w:r>
      </w:ins>
      <w:commentRangeEnd w:id="98"/>
      <w:ins w:id="100" w:author="ANESTIS VLYSIDIS" w:date="2024-05-02T09:30:00Z">
        <w:r w:rsidR="00551C82">
          <w:rPr>
            <w:rStyle w:val="ae"/>
            <w:rFonts w:ascii="Calibri" w:eastAsia="Calibri" w:hAnsi="Calibri" w:cstheme="minorBidi"/>
            <w:lang w:val="en-GB" w:eastAsia="en-US"/>
          </w:rPr>
          <w:commentReference w:id="98"/>
        </w:r>
      </w:ins>
      <w:del w:id="101" w:author="ANESTIS VLYSIDIS" w:date="2024-05-02T09:29:00Z">
        <w:r w:rsidDel="00551C82">
          <w:rPr>
            <w:rFonts w:ascii="Calibri" w:hAnsi="Calibri" w:cs="Times New Roman"/>
          </w:rPr>
          <w:delText>FW</w:delText>
        </w:r>
      </w:del>
      <w:r>
        <w:rPr>
          <w:rFonts w:ascii="Calibri" w:hAnsi="Calibri" w:cs="Times New Roman"/>
        </w:rPr>
        <w:t xml:space="preserve"> και 4,2 </w:t>
      </w:r>
      <w:proofErr w:type="spellStart"/>
      <w:r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 xml:space="preserve"> νερού/</w:t>
      </w:r>
      <w:proofErr w:type="spellStart"/>
      <w:r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 xml:space="preserve"> </w:t>
      </w:r>
      <w:ins w:id="102" w:author="ANESTIS VLYSIDIS" w:date="2024-05-02T09:29:00Z">
        <w:r w:rsidR="00551C82">
          <w:rPr>
            <w:rFonts w:ascii="Calibri" w:hAnsi="Calibri" w:cs="Times New Roman"/>
          </w:rPr>
          <w:t>ΥΤ</w:t>
        </w:r>
      </w:ins>
      <w:del w:id="103" w:author="ANESTIS VLYSIDIS" w:date="2024-05-02T09:29:00Z">
        <w:r w:rsidDel="00551C82">
          <w:rPr>
            <w:rFonts w:ascii="Calibri" w:hAnsi="Calibri" w:cs="Times New Roman"/>
          </w:rPr>
          <w:delText>FW</w:delText>
        </w:r>
      </w:del>
      <w:r>
        <w:rPr>
          <w:rFonts w:ascii="Calibri" w:hAnsi="Calibri" w:cs="Times New Roman"/>
        </w:rPr>
        <w:t>. Κατά την αναερόβια χώνευση</w:t>
      </w:r>
      <w:ins w:id="104" w:author="ANESTIS VLYSIDIS" w:date="2024-05-02T09:29:00Z">
        <w:r w:rsidR="00551C82">
          <w:rPr>
            <w:rFonts w:ascii="Calibri" w:hAnsi="Calibri" w:cs="Times New Roman"/>
          </w:rPr>
          <w:t xml:space="preserve"> (ΑΧ)</w:t>
        </w:r>
      </w:ins>
      <w:r>
        <w:rPr>
          <w:rFonts w:ascii="Calibri" w:hAnsi="Calibri" w:cs="Times New Roman"/>
        </w:rPr>
        <w:t xml:space="preserve">, η μέγιστη </w:t>
      </w:r>
      <w:proofErr w:type="spellStart"/>
      <w:r>
        <w:rPr>
          <w:rFonts w:ascii="Calibri" w:hAnsi="Calibri" w:cs="Times New Roman"/>
        </w:rPr>
        <w:t>μεθανογόνος</w:t>
      </w:r>
      <w:proofErr w:type="spellEnd"/>
      <w:r>
        <w:rPr>
          <w:rFonts w:ascii="Calibri" w:hAnsi="Calibri" w:cs="Times New Roman"/>
        </w:rPr>
        <w:t xml:space="preserve"> δραστικότητα της λάσπης ήταν 10,776 </w:t>
      </w:r>
      <w:r>
        <w:rPr>
          <w:rFonts w:ascii="Calibri" w:hAnsi="Calibri" w:cs="Times New Roman"/>
          <w:lang w:val="en-US"/>
        </w:rPr>
        <w:t>mL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CH</w:t>
      </w:r>
      <w:r>
        <w:rPr>
          <w:rFonts w:ascii="Calibri" w:hAnsi="Calibri" w:cs="Times New Roman"/>
          <w:vertAlign w:val="subscript"/>
        </w:rPr>
        <w:t>4</w:t>
      </w:r>
      <w:r>
        <w:rPr>
          <w:rFonts w:ascii="Calibri" w:hAnsi="Calibri" w:cs="Times New Roman"/>
        </w:rPr>
        <w:t>/</w:t>
      </w:r>
      <w:r>
        <w:rPr>
          <w:rFonts w:ascii="Calibri" w:hAnsi="Calibri" w:cs="Times New Roman"/>
          <w:lang w:val="en-US"/>
        </w:rPr>
        <w:t>g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VS</w:t>
      </w:r>
      <w:r>
        <w:rPr>
          <w:rFonts w:ascii="Calibri" w:hAnsi="Calibri" w:cs="Times New Roman"/>
        </w:rPr>
        <w:t>-</w:t>
      </w:r>
      <w:r>
        <w:rPr>
          <w:rFonts w:ascii="Calibri" w:hAnsi="Calibri" w:cs="Times New Roman"/>
          <w:lang w:val="en-US"/>
        </w:rPr>
        <w:t>day</w:t>
      </w:r>
      <w:r>
        <w:rPr>
          <w:rFonts w:ascii="Calibri" w:hAnsi="Calibri" w:cs="Times New Roman"/>
        </w:rPr>
        <w:t xml:space="preserve"> και παρατηρήθηκε μετά την τροφοδοσία με </w:t>
      </w:r>
      <w:proofErr w:type="spellStart"/>
      <w:r>
        <w:rPr>
          <w:rFonts w:ascii="Calibri" w:hAnsi="Calibri" w:cs="Times New Roman"/>
        </w:rPr>
        <w:t>υδρόλυμα</w:t>
      </w:r>
      <w:proofErr w:type="spellEnd"/>
      <w:r>
        <w:rPr>
          <w:rFonts w:ascii="Calibri" w:hAnsi="Calibri" w:cs="Times New Roman"/>
        </w:rPr>
        <w:t xml:space="preserve"> προερχόμενο από </w:t>
      </w:r>
      <w:proofErr w:type="spellStart"/>
      <w:r>
        <w:rPr>
          <w:rFonts w:ascii="Calibri" w:hAnsi="Calibri" w:cs="Times New Roman"/>
        </w:rPr>
        <w:t>βιοαποδομηση</w:t>
      </w:r>
      <w:proofErr w:type="spellEnd"/>
      <w:r>
        <w:rPr>
          <w:rFonts w:ascii="Calibri" w:hAnsi="Calibri" w:cs="Times New Roman"/>
        </w:rPr>
        <w:t xml:space="preserve"> με </w:t>
      </w:r>
      <w:del w:id="105" w:author="ANESTIS VLYSIDIS" w:date="2024-05-02T09:29:00Z">
        <w:r w:rsidDel="00551C82">
          <w:rPr>
            <w:rFonts w:ascii="Calibri" w:hAnsi="Calibri" w:cs="Times New Roman"/>
          </w:rPr>
          <w:delText>0,00</w:delText>
        </w:r>
      </w:del>
      <w:r>
        <w:rPr>
          <w:rFonts w:ascii="Calibri" w:hAnsi="Calibri" w:cs="Times New Roman"/>
        </w:rPr>
        <w:t xml:space="preserve">5 </w:t>
      </w:r>
      <w:ins w:id="106" w:author="ANESTIS VLYSIDIS" w:date="2024-05-02T09:29:00Z">
        <w:r w:rsidR="00551C82">
          <w:rPr>
            <w:rFonts w:ascii="Calibri" w:hAnsi="Calibri" w:cs="Times New Roman"/>
            <w:lang w:val="en-US"/>
          </w:rPr>
          <w:t>m</w:t>
        </w:r>
      </w:ins>
      <w:ins w:id="107" w:author="ANESTIS VLYSIDIS" w:date="2024-05-02T09:31:00Z">
        <w:r w:rsidR="00551C82">
          <w:rPr>
            <w:rFonts w:ascii="Calibri" w:hAnsi="Calibri" w:cs="Times New Roman"/>
            <w:lang w:val="en-US"/>
          </w:rPr>
          <w:t>L</w:t>
        </w:r>
      </w:ins>
      <w:del w:id="108" w:author="ANESTIS VLYSIDIS" w:date="2024-05-02T09:31:00Z">
        <w:r w:rsidR="00551C82" w:rsidDel="00551C82">
          <w:rPr>
            <w:rFonts w:ascii="Calibri" w:hAnsi="Calibri" w:cs="Times New Roman"/>
            <w:lang w:val="en-US"/>
          </w:rPr>
          <w:delText>l</w:delText>
        </w:r>
      </w:del>
      <w:ins w:id="109" w:author="ANESTIS VLYSIDIS" w:date="2024-05-02T09:29:00Z">
        <w:r w:rsidR="00551C82">
          <w:rPr>
            <w:rFonts w:ascii="Calibri" w:hAnsi="Calibri" w:cs="Times New Roman"/>
          </w:rPr>
          <w:t xml:space="preserve"> Σ</w:t>
        </w:r>
      </w:ins>
      <w:ins w:id="110" w:author="ANESTIS VLYSIDIS" w:date="2024-05-02T09:32:00Z">
        <w:r w:rsidR="00551C82">
          <w:rPr>
            <w:rFonts w:ascii="Calibri" w:hAnsi="Calibri" w:cs="Times New Roman"/>
          </w:rPr>
          <w:t>κευάσματος</w:t>
        </w:r>
      </w:ins>
      <w:del w:id="111" w:author="ANESTIS VLYSIDIS" w:date="2024-05-02T09:29:00Z">
        <w:r w:rsidDel="00551C82">
          <w:rPr>
            <w:rFonts w:ascii="Calibri" w:hAnsi="Calibri" w:cs="Times New Roman"/>
          </w:rPr>
          <w:delText xml:space="preserve"> </w:delText>
        </w:r>
        <w:r w:rsidDel="00551C82">
          <w:rPr>
            <w:rFonts w:ascii="Calibri" w:hAnsi="Calibri" w:cs="Times New Roman"/>
            <w:lang w:val="en-US"/>
          </w:rPr>
          <w:delText>mix</w:delText>
        </w:r>
      </w:del>
      <w:r>
        <w:rPr>
          <w:rFonts w:ascii="Calibri" w:hAnsi="Calibri" w:cs="Times New Roman"/>
        </w:rPr>
        <w:t>/</w:t>
      </w:r>
      <w:r>
        <w:rPr>
          <w:rFonts w:ascii="Calibri" w:hAnsi="Calibri" w:cs="Times New Roman"/>
          <w:lang w:val="en-US"/>
        </w:rPr>
        <w:t>kg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FW</w:t>
      </w:r>
      <w:r>
        <w:rPr>
          <w:rFonts w:ascii="Calibri" w:hAnsi="Calibri" w:cs="Times New Roman"/>
        </w:rPr>
        <w:t>. Συμπερασματικά</w:t>
      </w:r>
      <w:ins w:id="112" w:author="ANESTIS VLYSIDIS" w:date="2024-05-02T09:31:00Z">
        <w:r w:rsidR="00551C82" w:rsidRPr="00551C82">
          <w:rPr>
            <w:rFonts w:ascii="Calibri" w:hAnsi="Calibri" w:cs="Times New Roman"/>
            <w:rPrChange w:id="113" w:author="ANESTIS VLYSIDIS" w:date="2024-05-02T09:31:00Z">
              <w:rPr>
                <w:rFonts w:ascii="Calibri" w:hAnsi="Calibri" w:cs="Times New Roman"/>
                <w:lang w:val="en-US"/>
              </w:rPr>
            </w:rPrChange>
          </w:rPr>
          <w:t>,</w:t>
        </w:r>
      </w:ins>
      <w:r>
        <w:rPr>
          <w:rFonts w:ascii="Calibri" w:hAnsi="Calibri" w:cs="Times New Roman"/>
        </w:rPr>
        <w:t xml:space="preserve"> η </w:t>
      </w:r>
      <w:proofErr w:type="spellStart"/>
      <w:r>
        <w:rPr>
          <w:rFonts w:ascii="Calibri" w:hAnsi="Calibri" w:cs="Times New Roman"/>
        </w:rPr>
        <w:t>βιοαποδόμηση</w:t>
      </w:r>
      <w:proofErr w:type="spellEnd"/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FW</w:t>
      </w:r>
      <w:r>
        <w:rPr>
          <w:rFonts w:ascii="Calibri" w:hAnsi="Calibri" w:cs="Times New Roman"/>
        </w:rPr>
        <w:t xml:space="preserve"> με σκεύασμα ενζύμων-μικροοργανισμών ως </w:t>
      </w:r>
      <w:proofErr w:type="spellStart"/>
      <w:r>
        <w:rPr>
          <w:rFonts w:ascii="Calibri" w:hAnsi="Calibri" w:cs="Times New Roman"/>
        </w:rPr>
        <w:t>προεπεξεργασία</w:t>
      </w:r>
      <w:proofErr w:type="spellEnd"/>
      <w:r>
        <w:rPr>
          <w:rFonts w:ascii="Calibri" w:hAnsi="Calibri" w:cs="Times New Roman"/>
        </w:rPr>
        <w:t xml:space="preserve"> οδηγεί σε αύξηση της </w:t>
      </w:r>
      <w:proofErr w:type="spellStart"/>
      <w:r>
        <w:rPr>
          <w:rFonts w:ascii="Calibri" w:hAnsi="Calibri" w:cs="Times New Roman"/>
        </w:rPr>
        <w:t>μεθανογόνου</w:t>
      </w:r>
      <w:proofErr w:type="spellEnd"/>
      <w:r>
        <w:rPr>
          <w:rFonts w:ascii="Calibri" w:hAnsi="Calibri" w:cs="Times New Roman"/>
        </w:rPr>
        <w:t xml:space="preserve"> δραστικότητας της αναερόβιας λάσπης αλλά και της συνολικής παραγωγής μεθανίου.</w:t>
      </w:r>
    </w:p>
    <w:p w14:paraId="16162BA8" w14:textId="77777777" w:rsidR="00D843EF" w:rsidRDefault="00095EA7">
      <w:pPr>
        <w:pStyle w:val="a7"/>
        <w:widowControl w:val="0"/>
        <w:spacing w:before="240" w:after="60" w:line="24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b/>
        </w:rPr>
        <w:t>ΛΕΞΕΙΣ ΚΛΕΙΔΙΑ:</w:t>
      </w:r>
      <w:r w:rsidRPr="00551C82">
        <w:rPr>
          <w:rFonts w:asciiTheme="minorHAnsi" w:hAnsiTheme="minorHAnsi" w:cs="Times New Roman"/>
          <w:b/>
          <w:sz w:val="28"/>
          <w:rPrChange w:id="114" w:author="ANESTIS VLYSIDIS" w:date="2024-05-02T09:33:00Z">
            <w:rPr>
              <w:rFonts w:asciiTheme="minorHAnsi" w:hAnsiTheme="minorHAnsi" w:cs="Times New Roman"/>
              <w:b/>
            </w:rPr>
          </w:rPrChange>
        </w:rPr>
        <w:t xml:space="preserve"> </w:t>
      </w:r>
      <w:r w:rsidRPr="00551C82">
        <w:rPr>
          <w:rFonts w:asciiTheme="minorHAnsi" w:hAnsiTheme="minorHAnsi" w:cs="Times New Roman"/>
          <w:szCs w:val="22"/>
          <w:rPrChange w:id="115" w:author="ANESTIS VLYSIDIS" w:date="2024-05-02T09:33:00Z">
            <w:rPr>
              <w:rFonts w:asciiTheme="minorHAnsi" w:hAnsiTheme="minorHAnsi" w:cs="Times New Roman"/>
              <w:sz w:val="22"/>
              <w:szCs w:val="22"/>
            </w:rPr>
          </w:rPrChange>
        </w:rPr>
        <w:t xml:space="preserve">Υπολείμματα τροφίμων, Υδρόλυση, </w:t>
      </w:r>
      <w:proofErr w:type="spellStart"/>
      <w:r w:rsidRPr="00551C82">
        <w:rPr>
          <w:rFonts w:asciiTheme="minorHAnsi" w:hAnsiTheme="minorHAnsi" w:cs="Times New Roman"/>
          <w:szCs w:val="22"/>
          <w:rPrChange w:id="116" w:author="ANESTIS VLYSIDIS" w:date="2024-05-02T09:33:00Z">
            <w:rPr>
              <w:rFonts w:asciiTheme="minorHAnsi" w:hAnsiTheme="minorHAnsi" w:cs="Times New Roman"/>
              <w:sz w:val="22"/>
              <w:szCs w:val="22"/>
            </w:rPr>
          </w:rPrChange>
        </w:rPr>
        <w:t>Βιοαποδόμηση</w:t>
      </w:r>
      <w:proofErr w:type="spellEnd"/>
      <w:r w:rsidRPr="00551C82">
        <w:rPr>
          <w:rFonts w:asciiTheme="minorHAnsi" w:hAnsiTheme="minorHAnsi" w:cs="Times New Roman"/>
          <w:szCs w:val="22"/>
          <w:rPrChange w:id="117" w:author="ANESTIS VLYSIDIS" w:date="2024-05-02T09:33:00Z">
            <w:rPr>
              <w:rFonts w:asciiTheme="minorHAnsi" w:hAnsiTheme="minorHAnsi" w:cs="Times New Roman"/>
              <w:sz w:val="22"/>
              <w:szCs w:val="22"/>
            </w:rPr>
          </w:rPrChange>
        </w:rPr>
        <w:t>, Αναερόβια χώνευση, Παραγωγή μεθανίου</w:t>
      </w:r>
    </w:p>
    <w:p w14:paraId="6B957FBB" w14:textId="77777777" w:rsidR="00D843EF" w:rsidRDefault="00095EA7">
      <w:pPr>
        <w:pStyle w:val="a7"/>
        <w:widowControl w:val="0"/>
        <w:spacing w:before="240" w:after="60" w:line="24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b/>
        </w:rPr>
        <w:t>ΕΙΣΑΓΩΓΗ</w:t>
      </w:r>
    </w:p>
    <w:p w14:paraId="61520F82" w14:textId="5A5884FB" w:rsidR="00D843EF" w:rsidRDefault="00095EA7">
      <w:pPr>
        <w:pStyle w:val="a7"/>
        <w:widowControl w:val="0"/>
        <w:spacing w:line="240" w:lineRule="auto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</w:rPr>
        <w:t>Τα υπολείμματα τροφών</w:t>
      </w:r>
      <w:ins w:id="118" w:author="ANESTIS VLYSIDIS" w:date="2024-05-02T09:33:00Z">
        <w:r w:rsidR="00551C82">
          <w:rPr>
            <w:rFonts w:asciiTheme="minorHAnsi" w:hAnsiTheme="minorHAnsi" w:cs="Times New Roman"/>
          </w:rPr>
          <w:t xml:space="preserve"> (</w:t>
        </w:r>
        <w:r w:rsidR="00551C82">
          <w:rPr>
            <w:rFonts w:asciiTheme="minorHAnsi" w:hAnsiTheme="minorHAnsi" w:cs="Times New Roman"/>
            <w:lang w:val="en-US"/>
          </w:rPr>
          <w:t>FW</w:t>
        </w:r>
        <w:r w:rsidR="00551C82">
          <w:rPr>
            <w:rFonts w:asciiTheme="minorHAnsi" w:hAnsiTheme="minorHAnsi" w:cs="Times New Roman"/>
          </w:rPr>
          <w:t>)</w:t>
        </w:r>
      </w:ins>
      <w:r>
        <w:rPr>
          <w:rFonts w:asciiTheme="minorHAnsi" w:hAnsiTheme="minorHAnsi" w:cs="Times New Roman"/>
        </w:rPr>
        <w:t xml:space="preserve"> αποτελούν ένα σημαντικό πρόβλημα στις σύγχρονες κοινωνίες, καθώς έχει υπολογιστεί πως περίπου το 1/3 της παγκόσμια</w:t>
      </w:r>
      <w:r w:rsidR="0053340E">
        <w:rPr>
          <w:rFonts w:asciiTheme="minorHAnsi" w:hAnsiTheme="minorHAnsi" w:cs="Times New Roman"/>
        </w:rPr>
        <w:t>ς παραγωγής τροφίμων ετησίως (</w:t>
      </w:r>
      <w:ins w:id="119" w:author="ANESTIS VLYSIDIS" w:date="2024-05-02T09:37:00Z">
        <w:r w:rsidR="00110026" w:rsidRPr="00110026">
          <w:rPr>
            <w:rFonts w:asciiTheme="minorHAnsi" w:hAnsiTheme="minorHAnsi" w:cs="Times New Roman"/>
            <w:rPrChange w:id="120" w:author="ANESTIS VLYSIDIS" w:date="2024-05-02T09:37:00Z">
              <w:rPr>
                <w:rFonts w:asciiTheme="minorHAnsi" w:hAnsiTheme="minorHAnsi" w:cs="Times New Roman"/>
                <w:lang w:val="en-US"/>
              </w:rPr>
            </w:rPrChange>
          </w:rPr>
          <w:t>~</w:t>
        </w:r>
      </w:ins>
      <w:r w:rsidR="0053340E">
        <w:rPr>
          <w:rFonts w:asciiTheme="minorHAnsi" w:hAnsiTheme="minorHAnsi" w:cs="Times New Roman"/>
        </w:rPr>
        <w:t>1,</w:t>
      </w:r>
      <w:r>
        <w:rPr>
          <w:rFonts w:asciiTheme="minorHAnsi" w:hAnsiTheme="minorHAnsi" w:cs="Times New Roman"/>
        </w:rPr>
        <w:t>3 δις τόνοι) καταλήγουν να απορρίπτονται. Η μη ορθή διαχείριση των αποβλήτων αυτών επιβαρύνει κάθε έναν από τους τρεις πυλώνες της βιωσιμότητας</w:t>
      </w:r>
      <w:r>
        <w:rPr>
          <w:rFonts w:asciiTheme="minorHAnsi" w:hAnsiTheme="minorHAnsi" w:cs="Times New Roman"/>
          <w:vertAlign w:val="superscript"/>
        </w:rPr>
        <w:t>[1]</w:t>
      </w:r>
      <w:r>
        <w:rPr>
          <w:rFonts w:asciiTheme="minorHAnsi" w:hAnsiTheme="minorHAnsi" w:cs="Times New Roman"/>
        </w:rPr>
        <w:t xml:space="preserve">. Επομένως, είναι επιτακτική η ανάγκη εφαρμογής τεχνολογιών αξιοποίησης ή/και διαχείρισης των αποβλήτων αυτών, οι οποίες να είναι εύκολα εφαρμόσιμες σε μεγάλη κλίμακα. Το βασικότερο πρόβλημα επεξεργασίας των </w:t>
      </w:r>
      <w:ins w:id="121" w:author="ANESTIS VLYSIDIS" w:date="2024-05-02T09:38:00Z">
        <w:r w:rsidR="00110026">
          <w:rPr>
            <w:rFonts w:asciiTheme="minorHAnsi" w:hAnsiTheme="minorHAnsi" w:cs="Times New Roman"/>
            <w:lang w:val="en-US"/>
          </w:rPr>
          <w:t>FW</w:t>
        </w:r>
      </w:ins>
      <w:del w:id="122" w:author="ANESTIS VLYSIDIS" w:date="2024-05-02T09:38:00Z">
        <w:r w:rsidDel="00110026">
          <w:rPr>
            <w:rFonts w:asciiTheme="minorHAnsi" w:hAnsiTheme="minorHAnsi" w:cs="Times New Roman"/>
          </w:rPr>
          <w:delText>υπολειμμάτων τροφίμων</w:delText>
        </w:r>
      </w:del>
      <w:r>
        <w:rPr>
          <w:rFonts w:asciiTheme="minorHAnsi" w:hAnsiTheme="minorHAnsi" w:cs="Times New Roman"/>
        </w:rPr>
        <w:t xml:space="preserve"> είναι η περιεκτικότητά τους σε </w:t>
      </w:r>
      <w:proofErr w:type="spellStart"/>
      <w:ins w:id="123" w:author="ANESTIS VLYSIDIS" w:date="2024-05-02T09:38:00Z">
        <w:r w:rsidR="00110026">
          <w:rPr>
            <w:rFonts w:asciiTheme="minorHAnsi" w:hAnsiTheme="minorHAnsi" w:cs="Times New Roman"/>
          </w:rPr>
          <w:t>βιο</w:t>
        </w:r>
      </w:ins>
      <w:r>
        <w:rPr>
          <w:rFonts w:asciiTheme="minorHAnsi" w:hAnsiTheme="minorHAnsi" w:cs="Times New Roman"/>
        </w:rPr>
        <w:t>πολυμερή</w:t>
      </w:r>
      <w:proofErr w:type="spellEnd"/>
      <w:r>
        <w:rPr>
          <w:rFonts w:asciiTheme="minorHAnsi" w:hAnsiTheme="minorHAnsi" w:cs="Times New Roman"/>
        </w:rPr>
        <w:t xml:space="preserve">, των οποίων η υδρόλυση αποτελεί σημαντικό στάδιο για την επίτευξη </w:t>
      </w:r>
      <w:commentRangeStart w:id="124"/>
      <w:r>
        <w:rPr>
          <w:rFonts w:asciiTheme="minorHAnsi" w:hAnsiTheme="minorHAnsi" w:cs="Times New Roman"/>
        </w:rPr>
        <w:t>υψηλών αποδόσεων</w:t>
      </w:r>
      <w:commentRangeEnd w:id="124"/>
      <w:r w:rsidR="00110026">
        <w:rPr>
          <w:rStyle w:val="ae"/>
          <w:rFonts w:ascii="Calibri" w:eastAsia="Calibri" w:hAnsi="Calibri" w:cstheme="minorBidi"/>
          <w:lang w:val="en-GB" w:eastAsia="en-US"/>
        </w:rPr>
        <w:commentReference w:id="124"/>
      </w:r>
      <w:r>
        <w:rPr>
          <w:rFonts w:asciiTheme="minorHAnsi" w:hAnsiTheme="minorHAnsi" w:cs="Times New Roman"/>
        </w:rPr>
        <w:t xml:space="preserve">. Η υδρόλυση γίνεται συνήθως </w:t>
      </w:r>
      <w:proofErr w:type="spellStart"/>
      <w:r>
        <w:rPr>
          <w:rFonts w:asciiTheme="minorHAnsi" w:hAnsiTheme="minorHAnsi" w:cs="Times New Roman"/>
        </w:rPr>
        <w:t>ενζυμικά</w:t>
      </w:r>
      <w:proofErr w:type="spellEnd"/>
      <w:r>
        <w:rPr>
          <w:rFonts w:asciiTheme="minorHAnsi" w:hAnsiTheme="minorHAnsi" w:cs="Times New Roman"/>
        </w:rPr>
        <w:t xml:space="preserve"> καθώς έχει καταγραφεί πως </w:t>
      </w:r>
      <w:r>
        <w:rPr>
          <w:rFonts w:asciiTheme="minorHAnsi" w:hAnsiTheme="minorHAnsi" w:cs="Times New Roman"/>
        </w:rPr>
        <w:lastRenderedPageBreak/>
        <w:t xml:space="preserve">επιφέρει υψηλότερες αποδόσεις και δεν παράγει προϊόντα τοξικά </w:t>
      </w:r>
      <w:r w:rsidR="00767145">
        <w:rPr>
          <w:rFonts w:asciiTheme="minorHAnsi" w:hAnsiTheme="minorHAnsi" w:cs="Times New Roman"/>
        </w:rPr>
        <w:t>για</w:t>
      </w:r>
      <w:r>
        <w:rPr>
          <w:rFonts w:asciiTheme="minorHAnsi" w:hAnsiTheme="minorHAnsi" w:cs="Times New Roman"/>
        </w:rPr>
        <w:t xml:space="preserve"> </w:t>
      </w:r>
      <w:ins w:id="125" w:author="ANESTIS VLYSIDIS" w:date="2024-05-02T09:40:00Z">
        <w:r w:rsidR="00110026">
          <w:rPr>
            <w:rFonts w:asciiTheme="minorHAnsi" w:hAnsiTheme="minorHAnsi" w:cs="Times New Roman"/>
          </w:rPr>
          <w:t xml:space="preserve">τους </w:t>
        </w:r>
      </w:ins>
      <w:r>
        <w:rPr>
          <w:rFonts w:asciiTheme="minorHAnsi" w:hAnsiTheme="minorHAnsi" w:cs="Times New Roman"/>
        </w:rPr>
        <w:t xml:space="preserve">μικροοργανισμούς. Παρόλα αυτά, το υψηλό κόστος των </w:t>
      </w:r>
      <w:proofErr w:type="spellStart"/>
      <w:r>
        <w:rPr>
          <w:rFonts w:asciiTheme="minorHAnsi" w:hAnsiTheme="minorHAnsi" w:cs="Times New Roman"/>
        </w:rPr>
        <w:t>ενζυμικών</w:t>
      </w:r>
      <w:proofErr w:type="spellEnd"/>
      <w:r>
        <w:rPr>
          <w:rFonts w:asciiTheme="minorHAnsi" w:hAnsiTheme="minorHAnsi" w:cs="Times New Roman"/>
        </w:rPr>
        <w:t xml:space="preserve"> σκευασμάτων </w:t>
      </w:r>
      <w:r w:rsidR="00767145">
        <w:rPr>
          <w:rFonts w:asciiTheme="minorHAnsi" w:hAnsiTheme="minorHAnsi" w:cs="Times New Roman"/>
        </w:rPr>
        <w:t xml:space="preserve">καθιστά αυτή την τεχνολογία </w:t>
      </w:r>
      <w:r>
        <w:rPr>
          <w:rFonts w:asciiTheme="minorHAnsi" w:hAnsiTheme="minorHAnsi" w:cs="Times New Roman"/>
        </w:rPr>
        <w:t>απαγορευτική σε μεγάλη κλίμακα</w:t>
      </w:r>
      <w:r w:rsidR="00767145">
        <w:rPr>
          <w:rFonts w:asciiTheme="minorHAnsi" w:hAnsiTheme="minorHAnsi" w:cs="Times New Roman"/>
          <w:vertAlign w:val="superscript"/>
        </w:rPr>
        <w:t>[2,3</w:t>
      </w:r>
      <w:r>
        <w:rPr>
          <w:rFonts w:asciiTheme="minorHAnsi" w:hAnsiTheme="minorHAnsi" w:cs="Times New Roman"/>
          <w:vertAlign w:val="superscript"/>
        </w:rPr>
        <w:t>]</w:t>
      </w:r>
      <w:r>
        <w:rPr>
          <w:rFonts w:asciiTheme="minorHAnsi" w:hAnsiTheme="minorHAnsi" w:cs="Times New Roman"/>
        </w:rPr>
        <w:t>. Μία υποσχόμενη και οικονομική λύση είναι η χρήση σκευασμάτων τα οποία περιέχουν ένζυμα και μικροοργανισμούς. Αυτά τα σκευάσματα επιτρέπουν την ταυτόχρονη υδρόλυση και ζύμωση (</w:t>
      </w:r>
      <w:r>
        <w:rPr>
          <w:rFonts w:asciiTheme="minorHAnsi" w:hAnsiTheme="minorHAnsi" w:cs="Times New Roman"/>
          <w:lang w:val="en-GB"/>
        </w:rPr>
        <w:t>SSF</w:t>
      </w:r>
      <w:r>
        <w:rPr>
          <w:rFonts w:asciiTheme="minorHAnsi" w:hAnsiTheme="minorHAnsi" w:cs="Times New Roman"/>
        </w:rPr>
        <w:t xml:space="preserve">) των </w:t>
      </w:r>
      <w:ins w:id="126" w:author="ANESTIS VLYSIDIS" w:date="2024-05-02T09:40:00Z">
        <w:r w:rsidR="00110026">
          <w:rPr>
            <w:rFonts w:asciiTheme="minorHAnsi" w:hAnsiTheme="minorHAnsi" w:cs="Times New Roman"/>
            <w:lang w:val="en-US"/>
          </w:rPr>
          <w:t>FW</w:t>
        </w:r>
      </w:ins>
      <w:del w:id="127" w:author="ANESTIS VLYSIDIS" w:date="2024-05-02T09:40:00Z">
        <w:r w:rsidDel="00110026">
          <w:rPr>
            <w:rFonts w:asciiTheme="minorHAnsi" w:hAnsiTheme="minorHAnsi" w:cs="Times New Roman"/>
          </w:rPr>
          <w:delText>υπολειμμάτων τροφίμων</w:delText>
        </w:r>
      </w:del>
      <w:r>
        <w:rPr>
          <w:rFonts w:asciiTheme="minorHAnsi" w:hAnsiTheme="minorHAnsi" w:cs="Times New Roman"/>
        </w:rPr>
        <w:t xml:space="preserve"> για παραγωγή χρήσιμων προϊόντων, όπως η αιθανόλη και τα πτητικά λιπαρά οξέα</w:t>
      </w:r>
      <w:ins w:id="128" w:author="ANESTIS VLYSIDIS" w:date="2024-05-02T09:40:00Z">
        <w:r w:rsidR="00110026" w:rsidRPr="00110026">
          <w:rPr>
            <w:rFonts w:asciiTheme="minorHAnsi" w:hAnsiTheme="minorHAnsi" w:cs="Times New Roman"/>
            <w:rPrChange w:id="129" w:author="ANESTIS VLYSIDIS" w:date="2024-05-02T09:40:00Z">
              <w:rPr>
                <w:rFonts w:asciiTheme="minorHAnsi" w:hAnsiTheme="minorHAnsi" w:cs="Times New Roman"/>
                <w:lang w:val="en-US"/>
              </w:rPr>
            </w:rPrChange>
          </w:rPr>
          <w:t xml:space="preserve"> (</w:t>
        </w:r>
      </w:ins>
      <w:ins w:id="130" w:author="ANESTIS VLYSIDIS" w:date="2024-05-02T09:41:00Z">
        <w:r w:rsidR="00110026">
          <w:rPr>
            <w:rFonts w:asciiTheme="minorHAnsi" w:hAnsiTheme="minorHAnsi" w:cs="Times New Roman"/>
            <w:lang w:val="en-US"/>
          </w:rPr>
          <w:t>VFAs</w:t>
        </w:r>
      </w:ins>
      <w:ins w:id="131" w:author="ANESTIS VLYSIDIS" w:date="2024-05-02T09:40:00Z">
        <w:r w:rsidR="00110026" w:rsidRPr="00110026">
          <w:rPr>
            <w:rFonts w:asciiTheme="minorHAnsi" w:hAnsiTheme="minorHAnsi" w:cs="Times New Roman"/>
            <w:rPrChange w:id="132" w:author="ANESTIS VLYSIDIS" w:date="2024-05-02T09:40:00Z">
              <w:rPr>
                <w:rFonts w:asciiTheme="minorHAnsi" w:hAnsiTheme="minorHAnsi" w:cs="Times New Roman"/>
                <w:lang w:val="en-US"/>
              </w:rPr>
            </w:rPrChange>
          </w:rPr>
          <w:t>)</w:t>
        </w:r>
      </w:ins>
      <w:r>
        <w:rPr>
          <w:rFonts w:asciiTheme="minorHAnsi" w:hAnsiTheme="minorHAnsi" w:cs="Times New Roman"/>
        </w:rPr>
        <w:t xml:space="preserve"> τα οποία μπορούν είτε να ανακτηθούν ως έχουν ή να χρησιμοποιηθούν σε</w:t>
      </w:r>
      <w:ins w:id="133" w:author="ANESTIS VLYSIDIS" w:date="2024-05-02T09:41:00Z">
        <w:r w:rsidR="00110026">
          <w:rPr>
            <w:rFonts w:asciiTheme="minorHAnsi" w:hAnsiTheme="minorHAnsi" w:cs="Times New Roman"/>
          </w:rPr>
          <w:t xml:space="preserve"> διάφορες</w:t>
        </w:r>
      </w:ins>
      <w:r>
        <w:rPr>
          <w:rFonts w:asciiTheme="minorHAnsi" w:hAnsiTheme="minorHAnsi" w:cs="Times New Roman"/>
        </w:rPr>
        <w:t xml:space="preserve"> </w:t>
      </w:r>
      <w:proofErr w:type="spellStart"/>
      <w:ins w:id="134" w:author="ANESTIS VLYSIDIS" w:date="2024-05-02T09:41:00Z">
        <w:r w:rsidR="00110026">
          <w:rPr>
            <w:rFonts w:asciiTheme="minorHAnsi" w:hAnsiTheme="minorHAnsi" w:cs="Times New Roman"/>
          </w:rPr>
          <w:t>βιο</w:t>
        </w:r>
      </w:ins>
      <w:r>
        <w:rPr>
          <w:rFonts w:asciiTheme="minorHAnsi" w:hAnsiTheme="minorHAnsi" w:cs="Times New Roman"/>
        </w:rPr>
        <w:t>διεργασίες</w:t>
      </w:r>
      <w:proofErr w:type="spellEnd"/>
      <w:r>
        <w:rPr>
          <w:rFonts w:asciiTheme="minorHAnsi" w:hAnsiTheme="minorHAnsi" w:cs="Times New Roman"/>
        </w:rPr>
        <w:t>, όπως η αναερόβια χώνευση</w:t>
      </w:r>
      <w:ins w:id="135" w:author="ANESTIS VLYSIDIS" w:date="2024-05-02T09:41:00Z">
        <w:r w:rsidR="00110026" w:rsidRPr="00110026">
          <w:rPr>
            <w:rFonts w:asciiTheme="minorHAnsi" w:hAnsiTheme="minorHAnsi" w:cs="Times New Roman"/>
            <w:rPrChange w:id="136" w:author="ANESTIS VLYSIDIS" w:date="2024-05-02T09:41:00Z">
              <w:rPr>
                <w:rFonts w:asciiTheme="minorHAnsi" w:hAnsiTheme="minorHAnsi" w:cs="Times New Roman"/>
                <w:lang w:val="en-US"/>
              </w:rPr>
            </w:rPrChange>
          </w:rPr>
          <w:t xml:space="preserve"> (</w:t>
        </w:r>
        <w:r w:rsidR="00110026">
          <w:rPr>
            <w:rFonts w:asciiTheme="minorHAnsi" w:hAnsiTheme="minorHAnsi" w:cs="Times New Roman"/>
            <w:lang w:val="en-US"/>
          </w:rPr>
          <w:t>AX</w:t>
        </w:r>
        <w:r w:rsidR="00110026" w:rsidRPr="00110026">
          <w:rPr>
            <w:rFonts w:asciiTheme="minorHAnsi" w:hAnsiTheme="minorHAnsi" w:cs="Times New Roman"/>
            <w:rPrChange w:id="137" w:author="ANESTIS VLYSIDIS" w:date="2024-05-02T09:41:00Z">
              <w:rPr>
                <w:rFonts w:asciiTheme="minorHAnsi" w:hAnsiTheme="minorHAnsi" w:cs="Times New Roman"/>
                <w:lang w:val="en-US"/>
              </w:rPr>
            </w:rPrChange>
          </w:rPr>
          <w:t>)</w:t>
        </w:r>
      </w:ins>
      <w:r w:rsidR="00767145">
        <w:rPr>
          <w:rFonts w:asciiTheme="minorHAnsi" w:hAnsiTheme="minorHAnsi" w:cs="Times New Roman"/>
          <w:vertAlign w:val="superscript"/>
        </w:rPr>
        <w:t>[4</w:t>
      </w:r>
      <w:r>
        <w:rPr>
          <w:rFonts w:asciiTheme="minorHAnsi" w:hAnsiTheme="minorHAnsi" w:cs="Times New Roman"/>
          <w:vertAlign w:val="superscript"/>
        </w:rPr>
        <w:t>]</w:t>
      </w:r>
      <w:del w:id="138" w:author="ANESTIS VLYSIDIS" w:date="2024-05-02T09:41:00Z">
        <w:r w:rsidDel="00110026">
          <w:rPr>
            <w:rFonts w:asciiTheme="minorHAnsi" w:hAnsiTheme="minorHAnsi" w:cs="Times New Roman"/>
          </w:rPr>
          <w:delText>,</w:delText>
        </w:r>
      </w:del>
      <w:del w:id="139" w:author="ANESTIS VLYSIDIS" w:date="2024-05-02T09:42:00Z">
        <w:r w:rsidDel="00110026">
          <w:rPr>
            <w:rFonts w:asciiTheme="minorHAnsi" w:hAnsiTheme="minorHAnsi" w:cs="Times New Roman"/>
          </w:rPr>
          <w:delText xml:space="preserve"> ως ένα υπόστρωμα το οποίο μπορεί να μετατραπεί σε μεθάνιο πολύ πιο αποδοτικά από ότι το αρχικό</w:delText>
        </w:r>
      </w:del>
      <w:r>
        <w:rPr>
          <w:rFonts w:asciiTheme="minorHAnsi" w:hAnsiTheme="minorHAnsi" w:cs="Times New Roman"/>
        </w:rPr>
        <w:t xml:space="preserve">. Πιο συγκεκριμένα ένα τέτοιο υπόστρωμα </w:t>
      </w:r>
      <w:ins w:id="140" w:author="ANESTIS VLYSIDIS" w:date="2024-05-02T09:43:00Z">
        <w:r w:rsidR="00110026">
          <w:rPr>
            <w:rFonts w:asciiTheme="minorHAnsi" w:hAnsiTheme="minorHAnsi" w:cs="Times New Roman"/>
          </w:rPr>
          <w:t xml:space="preserve">μπορεί να </w:t>
        </w:r>
      </w:ins>
      <w:r>
        <w:rPr>
          <w:rFonts w:asciiTheme="minorHAnsi" w:hAnsiTheme="minorHAnsi" w:cs="Times New Roman"/>
        </w:rPr>
        <w:t>βελτ</w:t>
      </w:r>
      <w:ins w:id="141" w:author="ANESTIS VLYSIDIS" w:date="2024-05-02T09:42:00Z">
        <w:r w:rsidR="00110026">
          <w:rPr>
            <w:rFonts w:asciiTheme="minorHAnsi" w:hAnsiTheme="minorHAnsi" w:cs="Times New Roman"/>
          </w:rPr>
          <w:t>ι</w:t>
        </w:r>
      </w:ins>
      <w:del w:id="142" w:author="ANESTIS VLYSIDIS" w:date="2024-05-02T09:42:00Z">
        <w:r w:rsidDel="00110026">
          <w:rPr>
            <w:rFonts w:asciiTheme="minorHAnsi" w:hAnsiTheme="minorHAnsi" w:cs="Times New Roman"/>
          </w:rPr>
          <w:delText>ί</w:delText>
        </w:r>
      </w:del>
      <w:ins w:id="143" w:author="ANESTIS VLYSIDIS" w:date="2024-05-02T09:42:00Z">
        <w:r w:rsidR="00110026">
          <w:rPr>
            <w:rFonts w:asciiTheme="minorHAnsi" w:hAnsiTheme="minorHAnsi" w:cs="Times New Roman"/>
          </w:rPr>
          <w:t>ώ</w:t>
        </w:r>
      </w:ins>
      <w:del w:id="144" w:author="ANESTIS VLYSIDIS" w:date="2024-05-02T09:42:00Z">
        <w:r w:rsidDel="00110026">
          <w:rPr>
            <w:rFonts w:asciiTheme="minorHAnsi" w:hAnsiTheme="minorHAnsi" w:cs="Times New Roman"/>
          </w:rPr>
          <w:delText>ω</w:delText>
        </w:r>
      </w:del>
      <w:ins w:id="145" w:author="ANESTIS VLYSIDIS" w:date="2024-05-02T09:44:00Z">
        <w:r w:rsidR="00110026">
          <w:rPr>
            <w:rFonts w:asciiTheme="minorHAnsi" w:hAnsiTheme="minorHAnsi" w:cs="Times New Roman"/>
          </w:rPr>
          <w:t>σ</w:t>
        </w:r>
      </w:ins>
      <w:del w:id="146" w:author="ANESTIS VLYSIDIS" w:date="2024-05-02T09:44:00Z">
        <w:r w:rsidDel="00110026">
          <w:rPr>
            <w:rFonts w:asciiTheme="minorHAnsi" w:hAnsiTheme="minorHAnsi" w:cs="Times New Roman"/>
          </w:rPr>
          <w:delText>ν</w:delText>
        </w:r>
      </w:del>
      <w:r>
        <w:rPr>
          <w:rFonts w:asciiTheme="minorHAnsi" w:hAnsiTheme="minorHAnsi" w:cs="Times New Roman"/>
        </w:rPr>
        <w:t xml:space="preserve">ει την σταθερότητα </w:t>
      </w:r>
      <w:ins w:id="147" w:author="ANESTIS VLYSIDIS" w:date="2024-05-02T09:44:00Z">
        <w:r w:rsidR="00110026">
          <w:rPr>
            <w:rFonts w:asciiTheme="minorHAnsi" w:hAnsiTheme="minorHAnsi" w:cs="Times New Roman"/>
          </w:rPr>
          <w:t>μιας</w:t>
        </w:r>
      </w:ins>
      <w:del w:id="148" w:author="ANESTIS VLYSIDIS" w:date="2024-05-02T09:44:00Z">
        <w:r w:rsidDel="00110026">
          <w:rPr>
            <w:rFonts w:asciiTheme="minorHAnsi" w:hAnsiTheme="minorHAnsi" w:cs="Times New Roman"/>
          </w:rPr>
          <w:delText>της</w:delText>
        </w:r>
      </w:del>
      <w:r>
        <w:rPr>
          <w:rFonts w:asciiTheme="minorHAnsi" w:hAnsiTheme="minorHAnsi" w:cs="Times New Roman"/>
        </w:rPr>
        <w:t xml:space="preserve"> </w:t>
      </w:r>
      <w:ins w:id="149" w:author="ANESTIS VLYSIDIS" w:date="2024-05-02T09:44:00Z">
        <w:r w:rsidR="00110026">
          <w:rPr>
            <w:rFonts w:asciiTheme="minorHAnsi" w:hAnsiTheme="minorHAnsi" w:cs="Times New Roman"/>
          </w:rPr>
          <w:t>ΑΧ</w:t>
        </w:r>
      </w:ins>
      <w:del w:id="150" w:author="ANESTIS VLYSIDIS" w:date="2024-05-02T09:44:00Z">
        <w:r w:rsidDel="00110026">
          <w:rPr>
            <w:rFonts w:asciiTheme="minorHAnsi" w:hAnsiTheme="minorHAnsi" w:cs="Times New Roman"/>
          </w:rPr>
          <w:delText>διεργασίας</w:delText>
        </w:r>
      </w:del>
      <w:r>
        <w:rPr>
          <w:rFonts w:asciiTheme="minorHAnsi" w:hAnsiTheme="minorHAnsi" w:cs="Times New Roman"/>
        </w:rPr>
        <w:t xml:space="preserve"> αφού περιορίζονται τα στάδια της υδρόλυσης και </w:t>
      </w:r>
      <w:proofErr w:type="spellStart"/>
      <w:r>
        <w:rPr>
          <w:rFonts w:asciiTheme="minorHAnsi" w:hAnsiTheme="minorHAnsi" w:cs="Times New Roman"/>
        </w:rPr>
        <w:t>οξεογένεσης</w:t>
      </w:r>
      <w:proofErr w:type="spellEnd"/>
      <w:r>
        <w:rPr>
          <w:rFonts w:asciiTheme="minorHAnsi" w:hAnsiTheme="minorHAnsi" w:cs="Times New Roman"/>
        </w:rPr>
        <w:t xml:space="preserve"> και ευνοείται η δράση των </w:t>
      </w:r>
      <w:proofErr w:type="spellStart"/>
      <w:r>
        <w:rPr>
          <w:rFonts w:asciiTheme="minorHAnsi" w:hAnsiTheme="minorHAnsi" w:cs="Times New Roman"/>
        </w:rPr>
        <w:t>μεθανογόνων</w:t>
      </w:r>
      <w:proofErr w:type="spellEnd"/>
      <w:r>
        <w:rPr>
          <w:rFonts w:asciiTheme="minorHAnsi" w:hAnsiTheme="minorHAnsi" w:cs="Times New Roman"/>
        </w:rPr>
        <w:t xml:space="preserve"> μικροοργανισμών</w:t>
      </w:r>
      <w:r w:rsidR="00767145">
        <w:rPr>
          <w:rFonts w:asciiTheme="minorHAnsi" w:hAnsiTheme="minorHAnsi" w:cs="Times New Roman"/>
          <w:vertAlign w:val="superscript"/>
        </w:rPr>
        <w:t xml:space="preserve"> [4</w:t>
      </w:r>
      <w:r>
        <w:rPr>
          <w:rFonts w:asciiTheme="minorHAnsi" w:hAnsiTheme="minorHAnsi" w:cs="Times New Roman"/>
          <w:vertAlign w:val="superscript"/>
        </w:rPr>
        <w:t>, 5]</w:t>
      </w:r>
      <w:r>
        <w:rPr>
          <w:rFonts w:asciiTheme="minorHAnsi" w:hAnsiTheme="minorHAnsi" w:cs="Times New Roman"/>
        </w:rPr>
        <w:t>.</w:t>
      </w:r>
    </w:p>
    <w:p w14:paraId="2429E1B1" w14:textId="10F26EFF" w:rsidR="00D843EF" w:rsidRDefault="00095EA7">
      <w:pPr>
        <w:pStyle w:val="a7"/>
        <w:widowControl w:val="0"/>
        <w:spacing w:line="240" w:lineRule="auto"/>
        <w:rPr>
          <w:rFonts w:asciiTheme="minorHAnsi" w:hAnsiTheme="minorHAnsi" w:cs="Times New Roman"/>
          <w:color w:val="auto"/>
        </w:rPr>
      </w:pPr>
      <w:r>
        <w:rPr>
          <w:rFonts w:asciiTheme="minorHAnsi" w:hAnsiTheme="minorHAnsi" w:cs="Times New Roman"/>
        </w:rPr>
        <w:t xml:space="preserve">Η παρούσα εργασία στοχεύει στη </w:t>
      </w:r>
      <w:proofErr w:type="spellStart"/>
      <w:r>
        <w:rPr>
          <w:rFonts w:asciiTheme="minorHAnsi" w:hAnsiTheme="minorHAnsi" w:cs="Times New Roman"/>
        </w:rPr>
        <w:t>βιοαποδόμηση</w:t>
      </w:r>
      <w:proofErr w:type="spellEnd"/>
      <w:r>
        <w:rPr>
          <w:rFonts w:asciiTheme="minorHAnsi" w:hAnsiTheme="minorHAnsi" w:cs="Times New Roman"/>
        </w:rPr>
        <w:t xml:space="preserve"> των </w:t>
      </w:r>
      <w:r w:rsidR="00767145">
        <w:rPr>
          <w:rFonts w:asciiTheme="minorHAnsi" w:hAnsiTheme="minorHAnsi" w:cs="Times New Roman"/>
          <w:lang w:val="en-US"/>
        </w:rPr>
        <w:t>FW</w:t>
      </w:r>
      <w:r>
        <w:rPr>
          <w:rFonts w:asciiTheme="minorHAnsi" w:hAnsiTheme="minorHAnsi" w:cs="Times New Roman"/>
        </w:rPr>
        <w:t xml:space="preserve"> με χρήση εμπορικού σκευάσματος ενζύμων-μικροοργανισμών, αλλά και στην αξιοποίηση του </w:t>
      </w:r>
      <w:proofErr w:type="spellStart"/>
      <w:r>
        <w:rPr>
          <w:rFonts w:asciiTheme="minorHAnsi" w:hAnsiTheme="minorHAnsi" w:cs="Times New Roman"/>
        </w:rPr>
        <w:t>υδρολύματος</w:t>
      </w:r>
      <w:proofErr w:type="spellEnd"/>
      <w:r>
        <w:rPr>
          <w:rFonts w:asciiTheme="minorHAnsi" w:hAnsiTheme="minorHAnsi" w:cs="Times New Roman"/>
        </w:rPr>
        <w:t xml:space="preserve"> που προκύπτει για την παραγωγή μεθανίου. Για το λόγο αυτό εξετάζονται οι λειτουργικές συνθήκες της διεργασίας με σκοπό την βελτιστοποίησή της</w:t>
      </w:r>
      <w:del w:id="151" w:author="ANESTIS VLYSIDIS" w:date="2024-05-02T09:45:00Z">
        <w:r w:rsidDel="00110026">
          <w:rPr>
            <w:rFonts w:asciiTheme="minorHAnsi" w:hAnsiTheme="minorHAnsi" w:cs="Times New Roman"/>
          </w:rPr>
          <w:delText xml:space="preserve"> ώστε να μπορέσει να εφαρμοστεί αποτελεσματικά για την διαχείριση των υπολειμμάτων τροφών</w:delText>
        </w:r>
      </w:del>
      <w:r>
        <w:rPr>
          <w:rFonts w:asciiTheme="minorHAnsi" w:hAnsiTheme="minorHAnsi" w:cs="Times New Roman"/>
        </w:rPr>
        <w:t xml:space="preserve">. Η επεξεργασία των </w:t>
      </w:r>
      <w:r>
        <w:rPr>
          <w:rFonts w:asciiTheme="minorHAnsi" w:hAnsiTheme="minorHAnsi" w:cs="Times New Roman"/>
          <w:lang w:val="en-US"/>
        </w:rPr>
        <w:t>FW</w:t>
      </w:r>
      <w:r>
        <w:rPr>
          <w:rFonts w:asciiTheme="minorHAnsi" w:hAnsiTheme="minorHAnsi" w:cs="Times New Roman"/>
        </w:rPr>
        <w:t xml:space="preserve"> αρχικά λαμβάνει χώρα σε αντιδραστήρες εργαστηριακής κλίμακας, και μελετάται η επίδραση της θερμοκρασίας και της ποσότητας του σκευάσματος στο είδος των προϊόντων που παράγονται (εκροή). Έπειτα η </w:t>
      </w:r>
      <w:proofErr w:type="spellStart"/>
      <w:r>
        <w:rPr>
          <w:rFonts w:asciiTheme="minorHAnsi" w:hAnsiTheme="minorHAnsi" w:cs="Times New Roman"/>
        </w:rPr>
        <w:t>βιοαποδόμηση</w:t>
      </w:r>
      <w:proofErr w:type="spellEnd"/>
      <w:r>
        <w:rPr>
          <w:rFonts w:asciiTheme="minorHAnsi" w:hAnsiTheme="minorHAnsi" w:cs="Times New Roman"/>
        </w:rPr>
        <w:t xml:space="preserve"> των </w:t>
      </w:r>
      <w:r>
        <w:rPr>
          <w:rFonts w:asciiTheme="minorHAnsi" w:hAnsiTheme="minorHAnsi" w:cs="Times New Roman"/>
          <w:lang w:val="en-US"/>
        </w:rPr>
        <w:t>FW</w:t>
      </w:r>
      <w:r>
        <w:rPr>
          <w:rFonts w:asciiTheme="minorHAnsi" w:hAnsiTheme="minorHAnsi" w:cs="Times New Roman"/>
        </w:rPr>
        <w:t xml:space="preserve"> δοκιμάζεται σε πιλοτικό αντιδραστήρα όπου εξετάζονται διαφορε</w:t>
      </w:r>
      <w:r w:rsidR="00767145">
        <w:rPr>
          <w:rFonts w:asciiTheme="minorHAnsi" w:hAnsiTheme="minorHAnsi" w:cs="Times New Roman"/>
        </w:rPr>
        <w:t>τικές συνθήκες λειτουργίας (</w:t>
      </w:r>
      <w:r>
        <w:rPr>
          <w:rFonts w:asciiTheme="minorHAnsi" w:hAnsiTheme="minorHAnsi" w:cs="Times New Roman"/>
        </w:rPr>
        <w:t>ποσότητα</w:t>
      </w:r>
      <w:r w:rsidR="00767145" w:rsidRPr="00767145">
        <w:rPr>
          <w:rFonts w:asciiTheme="minorHAnsi" w:hAnsiTheme="minorHAnsi" w:cs="Times New Roman"/>
        </w:rPr>
        <w:t xml:space="preserve"> </w:t>
      </w:r>
      <w:r w:rsidR="00767145">
        <w:rPr>
          <w:rFonts w:asciiTheme="minorHAnsi" w:hAnsiTheme="minorHAnsi" w:cs="Times New Roman"/>
          <w:lang w:val="en-US"/>
        </w:rPr>
        <w:t>FW</w:t>
      </w:r>
      <w:r w:rsidR="00767145" w:rsidRPr="00767145">
        <w:rPr>
          <w:rFonts w:asciiTheme="minorHAnsi" w:hAnsiTheme="minorHAnsi" w:cs="Times New Roman"/>
        </w:rPr>
        <w:t xml:space="preserve">, </w:t>
      </w:r>
      <w:r w:rsidR="00767145">
        <w:rPr>
          <w:rFonts w:asciiTheme="minorHAnsi" w:hAnsiTheme="minorHAnsi" w:cs="Times New Roman"/>
        </w:rPr>
        <w:t>ποσότητα σκευάσματος και</w:t>
      </w:r>
      <w:r>
        <w:rPr>
          <w:rFonts w:asciiTheme="minorHAnsi" w:hAnsiTheme="minorHAnsi" w:cs="Times New Roman"/>
        </w:rPr>
        <w:t xml:space="preserve"> παροχή νερού) και ελέγχεται η απόδοση της υδρόλυσης. Τέλος, διερευνάται η δυνατότητα αξιοποίησης της παραγόμενης υγρής εκροής για την παραγωγή μεθανίου σε αναερόβιους αντιδραστήρες εργαστηριακής κλίμακας.</w:t>
      </w:r>
    </w:p>
    <w:p w14:paraId="75C4199D" w14:textId="77777777" w:rsidR="00D843EF" w:rsidRDefault="00095EA7">
      <w:pPr>
        <w:pStyle w:val="a7"/>
        <w:widowControl w:val="0"/>
        <w:spacing w:before="240" w:after="60" w:line="24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b/>
        </w:rPr>
        <w:t>ΜΕΘΟΔΟΛΟΓΙΑ</w:t>
      </w:r>
    </w:p>
    <w:p w14:paraId="7F17A5D3" w14:textId="20592F9D" w:rsidR="00D843EF" w:rsidRDefault="00095EA7">
      <w:pPr>
        <w:pStyle w:val="a7"/>
        <w:widowControl w:val="0"/>
        <w:spacing w:line="240" w:lineRule="auto"/>
        <w:rPr>
          <w:rFonts w:ascii="Calibri" w:hAnsi="Calibri" w:cs="Times New Roman"/>
        </w:rPr>
      </w:pPr>
      <w:r>
        <w:rPr>
          <w:rFonts w:asciiTheme="minorHAnsi" w:hAnsiTheme="minorHAnsi" w:cs="Times New Roman"/>
        </w:rPr>
        <w:t xml:space="preserve">Τα </w:t>
      </w:r>
      <w:del w:id="152" w:author="ANESTIS VLYSIDIS" w:date="2024-05-02T09:46:00Z">
        <w:r w:rsidDel="001F772B">
          <w:rPr>
            <w:rFonts w:asciiTheme="minorHAnsi" w:hAnsiTheme="minorHAnsi" w:cs="Times New Roman"/>
          </w:rPr>
          <w:delText>υπολείμματα τροφών</w:delText>
        </w:r>
      </w:del>
      <w:ins w:id="153" w:author="ANESTIS VLYSIDIS" w:date="2024-05-02T09:46:00Z">
        <w:r w:rsidR="001F772B">
          <w:rPr>
            <w:rFonts w:asciiTheme="minorHAnsi" w:hAnsiTheme="minorHAnsi" w:cs="Times New Roman"/>
            <w:lang w:val="en-US"/>
          </w:rPr>
          <w:t>FW</w:t>
        </w:r>
      </w:ins>
      <w:r>
        <w:rPr>
          <w:rFonts w:asciiTheme="minorHAnsi" w:hAnsiTheme="minorHAnsi" w:cs="Times New Roman"/>
        </w:rPr>
        <w:t xml:space="preserve"> που χρησιμοποιήθηκαν συλλέχθηκαν από τ</w:t>
      </w:r>
      <w:ins w:id="154" w:author="ANESTIS VLYSIDIS" w:date="2024-05-02T09:46:00Z">
        <w:r w:rsidR="001F772B">
          <w:rPr>
            <w:rFonts w:asciiTheme="minorHAnsi" w:hAnsiTheme="minorHAnsi" w:cs="Times New Roman"/>
          </w:rPr>
          <w:t>ην φοιτητική λέσχη</w:t>
        </w:r>
      </w:ins>
      <w:del w:id="155" w:author="ANESTIS VLYSIDIS" w:date="2024-05-02T09:46:00Z">
        <w:r w:rsidDel="001F772B">
          <w:rPr>
            <w:rFonts w:asciiTheme="minorHAnsi" w:hAnsiTheme="minorHAnsi" w:cs="Times New Roman"/>
          </w:rPr>
          <w:delText>ο εστιατόριο</w:delText>
        </w:r>
      </w:del>
      <w:r>
        <w:rPr>
          <w:rFonts w:asciiTheme="minorHAnsi" w:hAnsiTheme="minorHAnsi" w:cs="Times New Roman"/>
        </w:rPr>
        <w:t xml:space="preserve"> του Εθνικού Μετσόβιου Πολυτεχνείου και αποθηκεύτηκαν στους -20</w:t>
      </w:r>
      <w:r>
        <w:rPr>
          <w:rFonts w:asciiTheme="minorHAnsi" w:hAnsiTheme="minorHAnsi" w:cs="Times New Roman"/>
          <w:vertAlign w:val="superscript"/>
        </w:rPr>
        <w:t>o</w:t>
      </w:r>
      <w:r>
        <w:rPr>
          <w:rFonts w:asciiTheme="minorHAnsi" w:hAnsiTheme="minorHAnsi" w:cs="Times New Roman"/>
        </w:rPr>
        <w:t xml:space="preserve">C για </w:t>
      </w:r>
      <w:del w:id="156" w:author="ANESTIS VLYSIDIS" w:date="2024-05-02T09:46:00Z">
        <w:r w:rsidDel="001F772B">
          <w:rPr>
            <w:rFonts w:asciiTheme="minorHAnsi" w:hAnsiTheme="minorHAnsi" w:cs="Times New Roman"/>
          </w:rPr>
          <w:delText>περαίτερω</w:delText>
        </w:r>
      </w:del>
      <w:ins w:id="157" w:author="ANESTIS VLYSIDIS" w:date="2024-05-02T09:46:00Z">
        <w:r w:rsidR="001F772B">
          <w:rPr>
            <w:rFonts w:asciiTheme="minorHAnsi" w:hAnsiTheme="minorHAnsi" w:cs="Times New Roman"/>
          </w:rPr>
          <w:t>περαιτέρω</w:t>
        </w:r>
      </w:ins>
      <w:r>
        <w:rPr>
          <w:rFonts w:asciiTheme="minorHAnsi" w:hAnsiTheme="minorHAnsi" w:cs="Times New Roman"/>
        </w:rPr>
        <w:t xml:space="preserve"> χρήση. Για τα εργαστηριακά πειράματα, τα τρόφιμα τεμαχίστηκαν σε μπλέντερ (</w:t>
      </w:r>
      <w:proofErr w:type="spellStart"/>
      <w:r>
        <w:rPr>
          <w:rFonts w:asciiTheme="minorHAnsi" w:hAnsiTheme="minorHAnsi" w:cs="Times New Roman"/>
        </w:rPr>
        <w:t>Cecotec</w:t>
      </w:r>
      <w:proofErr w:type="spellEnd"/>
      <w:r>
        <w:rPr>
          <w:rFonts w:asciiTheme="minorHAnsi" w:hAnsiTheme="minorHAnsi" w:cs="Times New Roman"/>
        </w:rPr>
        <w:t xml:space="preserve"> Powder </w:t>
      </w:r>
      <w:proofErr w:type="spellStart"/>
      <w:r>
        <w:rPr>
          <w:rFonts w:asciiTheme="minorHAnsi" w:hAnsiTheme="minorHAnsi" w:cs="Times New Roman"/>
        </w:rPr>
        <w:t>Black</w:t>
      </w:r>
      <w:proofErr w:type="spellEnd"/>
      <w:r>
        <w:rPr>
          <w:rFonts w:asciiTheme="minorHAnsi" w:hAnsiTheme="minorHAnsi" w:cs="Times New Roman"/>
        </w:rPr>
        <w:t xml:space="preserve"> </w:t>
      </w:r>
      <w:proofErr w:type="spellStart"/>
      <w:r>
        <w:rPr>
          <w:rFonts w:asciiTheme="minorHAnsi" w:hAnsiTheme="minorHAnsi" w:cs="Times New Roman"/>
        </w:rPr>
        <w:t>Titanium</w:t>
      </w:r>
      <w:proofErr w:type="spellEnd"/>
      <w:r>
        <w:rPr>
          <w:rFonts w:asciiTheme="minorHAnsi" w:hAnsiTheme="minorHAnsi" w:cs="Times New Roman"/>
        </w:rPr>
        <w:t xml:space="preserve"> 2000) για να </w:t>
      </w:r>
      <w:r w:rsidR="00767145">
        <w:rPr>
          <w:rFonts w:asciiTheme="minorHAnsi" w:hAnsiTheme="minorHAnsi" w:cs="Times New Roman"/>
        </w:rPr>
        <w:t xml:space="preserve">επιτευχθεί </w:t>
      </w:r>
      <w:r>
        <w:rPr>
          <w:rFonts w:asciiTheme="minorHAnsi" w:hAnsiTheme="minorHAnsi" w:cs="Times New Roman"/>
        </w:rPr>
        <w:t xml:space="preserve">μία ομοιόμορφη </w:t>
      </w:r>
      <w:proofErr w:type="spellStart"/>
      <w:r>
        <w:rPr>
          <w:rFonts w:asciiTheme="minorHAnsi" w:hAnsiTheme="minorHAnsi" w:cs="Times New Roman"/>
        </w:rPr>
        <w:t>ημιστερεή</w:t>
      </w:r>
      <w:proofErr w:type="spellEnd"/>
      <w:r>
        <w:rPr>
          <w:rFonts w:asciiTheme="minorHAnsi" w:hAnsiTheme="minorHAnsi" w:cs="Times New Roman"/>
        </w:rPr>
        <w:t xml:space="preserve"> φάση η οποία μπορεί να χρησιμοποιηθε</w:t>
      </w:r>
      <w:r w:rsidR="00767145">
        <w:rPr>
          <w:rFonts w:asciiTheme="minorHAnsi" w:hAnsiTheme="minorHAnsi" w:cs="Times New Roman"/>
        </w:rPr>
        <w:t>ί ως υπόστρωμα για την υδρόλυση. Σ</w:t>
      </w:r>
      <w:r>
        <w:rPr>
          <w:rFonts w:asciiTheme="minorHAnsi" w:hAnsiTheme="minorHAnsi" w:cs="Times New Roman"/>
        </w:rPr>
        <w:t xml:space="preserve">την </w:t>
      </w:r>
      <w:ins w:id="158" w:author="ANESTIS VLYSIDIS" w:date="2024-05-02T09:47:00Z">
        <w:r w:rsidR="001F772B">
          <w:rPr>
            <w:rFonts w:asciiTheme="minorHAnsi" w:hAnsiTheme="minorHAnsi" w:cs="Times New Roman"/>
          </w:rPr>
          <w:t xml:space="preserve">διάταξη της </w:t>
        </w:r>
      </w:ins>
      <w:r>
        <w:rPr>
          <w:rFonts w:asciiTheme="minorHAnsi" w:hAnsiTheme="minorHAnsi" w:cs="Times New Roman"/>
        </w:rPr>
        <w:t>πιλοτική</w:t>
      </w:r>
      <w:ins w:id="159" w:author="ANESTIS VLYSIDIS" w:date="2024-05-02T09:47:00Z">
        <w:r w:rsidR="001F772B">
          <w:rPr>
            <w:rFonts w:asciiTheme="minorHAnsi" w:hAnsiTheme="minorHAnsi" w:cs="Times New Roman"/>
          </w:rPr>
          <w:t>ς</w:t>
        </w:r>
      </w:ins>
      <w:r>
        <w:rPr>
          <w:rFonts w:asciiTheme="minorHAnsi" w:hAnsiTheme="minorHAnsi" w:cs="Times New Roman"/>
        </w:rPr>
        <w:t xml:space="preserve"> κλίμακα</w:t>
      </w:r>
      <w:ins w:id="160" w:author="ANESTIS VLYSIDIS" w:date="2024-05-02T09:47:00Z">
        <w:r w:rsidR="001F772B">
          <w:rPr>
            <w:rFonts w:asciiTheme="minorHAnsi" w:hAnsiTheme="minorHAnsi" w:cs="Times New Roman"/>
          </w:rPr>
          <w:t>ς</w:t>
        </w:r>
      </w:ins>
      <w:r>
        <w:rPr>
          <w:rFonts w:asciiTheme="minorHAnsi" w:hAnsiTheme="minorHAnsi" w:cs="Times New Roman"/>
        </w:rPr>
        <w:t xml:space="preserve"> αυτό δεν ήταν απαραίτητο καθώς </w:t>
      </w:r>
      <w:ins w:id="161" w:author="ANESTIS VLYSIDIS" w:date="2024-05-02T09:47:00Z">
        <w:r w:rsidR="001F772B">
          <w:rPr>
            <w:rFonts w:asciiTheme="minorHAnsi" w:hAnsiTheme="minorHAnsi" w:cs="Times New Roman"/>
          </w:rPr>
          <w:t>υπ</w:t>
        </w:r>
      </w:ins>
      <w:ins w:id="162" w:author="ANESTIS VLYSIDIS" w:date="2024-05-02T09:48:00Z">
        <w:r w:rsidR="001F772B">
          <w:rPr>
            <w:rFonts w:asciiTheme="minorHAnsi" w:hAnsiTheme="minorHAnsi" w:cs="Times New Roman"/>
          </w:rPr>
          <w:t>ά</w:t>
        </w:r>
      </w:ins>
      <w:ins w:id="163" w:author="ANESTIS VLYSIDIS" w:date="2024-05-02T09:47:00Z">
        <w:r w:rsidR="001F772B">
          <w:rPr>
            <w:rFonts w:asciiTheme="minorHAnsi" w:hAnsiTheme="minorHAnsi" w:cs="Times New Roman"/>
          </w:rPr>
          <w:t xml:space="preserve">ρχει η δυνατότητα </w:t>
        </w:r>
      </w:ins>
      <w:ins w:id="164" w:author="ANESTIS VLYSIDIS" w:date="2024-05-02T09:50:00Z">
        <w:r w:rsidR="001F772B">
          <w:rPr>
            <w:rFonts w:asciiTheme="minorHAnsi" w:hAnsiTheme="minorHAnsi" w:cs="Times New Roman"/>
          </w:rPr>
          <w:t>τεμαχισμού</w:t>
        </w:r>
      </w:ins>
      <w:del w:id="165" w:author="ANESTIS VLYSIDIS" w:date="2024-05-02T09:50:00Z">
        <w:r w:rsidDel="001F772B">
          <w:rPr>
            <w:rFonts w:asciiTheme="minorHAnsi" w:hAnsiTheme="minorHAnsi" w:cs="Times New Roman"/>
          </w:rPr>
          <w:delText>ο αντιδραστήρας είχε αυτή την δυνατότητα</w:delText>
        </w:r>
      </w:del>
      <w:r>
        <w:rPr>
          <w:rFonts w:asciiTheme="minorHAnsi" w:hAnsiTheme="minorHAnsi" w:cs="Times New Roman"/>
        </w:rPr>
        <w:t>.</w:t>
      </w:r>
      <w:r>
        <w:t xml:space="preserve"> </w:t>
      </w:r>
      <w:r>
        <w:rPr>
          <w:rFonts w:asciiTheme="minorHAnsi" w:hAnsiTheme="minorHAnsi" w:cs="Times New Roman"/>
        </w:rPr>
        <w:t xml:space="preserve">Για την </w:t>
      </w:r>
      <w:proofErr w:type="spellStart"/>
      <w:r>
        <w:rPr>
          <w:rFonts w:asciiTheme="minorHAnsi" w:hAnsiTheme="minorHAnsi" w:cs="Times New Roman"/>
        </w:rPr>
        <w:t>βιοαποδόμηση</w:t>
      </w:r>
      <w:proofErr w:type="spellEnd"/>
      <w:r>
        <w:rPr>
          <w:rFonts w:asciiTheme="minorHAnsi" w:hAnsiTheme="minorHAnsi" w:cs="Times New Roman"/>
        </w:rPr>
        <w:t xml:space="preserve"> της οργανικής ύλης χρησιμοποιήθηκε το εμπορικό σκεύασμα ενζύμων και μικροοργανισμών </w:t>
      </w:r>
      <w:commentRangeStart w:id="166"/>
      <w:r>
        <w:rPr>
          <w:rFonts w:asciiTheme="minorHAnsi" w:hAnsiTheme="minorHAnsi" w:cs="Times New Roman"/>
        </w:rPr>
        <w:t xml:space="preserve">PROGEN </w:t>
      </w:r>
      <w:commentRangeEnd w:id="166"/>
      <w:r w:rsidR="001F772B">
        <w:rPr>
          <w:rStyle w:val="ae"/>
          <w:rFonts w:ascii="Calibri" w:eastAsia="Calibri" w:hAnsi="Calibri" w:cstheme="minorBidi"/>
          <w:lang w:val="en-GB" w:eastAsia="en-US"/>
        </w:rPr>
        <w:commentReference w:id="166"/>
      </w:r>
      <w:r>
        <w:rPr>
          <w:rFonts w:asciiTheme="minorHAnsi" w:hAnsiTheme="minorHAnsi" w:cs="Times New Roman"/>
        </w:rPr>
        <w:t xml:space="preserve">το οποίο έχει ως σκοπό την αποτελεσματική υδρόλυση του υποστρώματος αλλά και την ζύμωση της οργανικής ύλης σε </w:t>
      </w:r>
      <w:proofErr w:type="spellStart"/>
      <w:r>
        <w:rPr>
          <w:rFonts w:asciiTheme="minorHAnsi" w:hAnsiTheme="minorHAnsi" w:cs="Times New Roman"/>
        </w:rPr>
        <w:t>VFAs</w:t>
      </w:r>
      <w:proofErr w:type="spellEnd"/>
      <w:r>
        <w:rPr>
          <w:rFonts w:asciiTheme="minorHAnsi" w:hAnsiTheme="minorHAnsi" w:cs="Times New Roman"/>
        </w:rPr>
        <w:t>.</w:t>
      </w:r>
      <w:r>
        <w:t xml:space="preserve"> </w:t>
      </w:r>
      <w:r>
        <w:rPr>
          <w:rFonts w:ascii="Calibri" w:hAnsi="Calibri" w:cs="Times New Roman"/>
        </w:rPr>
        <w:t xml:space="preserve">Για την </w:t>
      </w:r>
      <w:del w:id="167" w:author="ANESTIS VLYSIDIS" w:date="2024-05-02T09:52:00Z">
        <w:r w:rsidDel="001F772B">
          <w:rPr>
            <w:rFonts w:ascii="Calibri" w:hAnsi="Calibri" w:cs="Times New Roman"/>
          </w:rPr>
          <w:delText>αναερόβια χώνευση</w:delText>
        </w:r>
      </w:del>
      <w:ins w:id="168" w:author="ANESTIS VLYSIDIS" w:date="2024-05-02T09:52:00Z">
        <w:r w:rsidR="001F772B">
          <w:rPr>
            <w:rFonts w:ascii="Calibri" w:hAnsi="Calibri" w:cs="Times New Roman"/>
          </w:rPr>
          <w:t>ΑΧ</w:t>
        </w:r>
      </w:ins>
      <w:r>
        <w:rPr>
          <w:rFonts w:ascii="Calibri" w:hAnsi="Calibri" w:cs="Times New Roman"/>
        </w:rPr>
        <w:t xml:space="preserve"> χρησιμοποιήθηκε αναερόβια λάσπη προερχόμενη από </w:t>
      </w:r>
      <w:ins w:id="169" w:author="ANESTIS VLYSIDIS" w:date="2024-05-02T09:53:00Z">
        <w:r w:rsidR="001F772B">
          <w:rPr>
            <w:rFonts w:ascii="Calibri" w:hAnsi="Calibri" w:cs="Times New Roman"/>
          </w:rPr>
          <w:t>δύο</w:t>
        </w:r>
      </w:ins>
      <w:del w:id="170" w:author="ANESTIS VLYSIDIS" w:date="2024-05-02T09:53:00Z">
        <w:r w:rsidDel="001F772B">
          <w:rPr>
            <w:rFonts w:ascii="Calibri" w:hAnsi="Calibri" w:cs="Times New Roman"/>
          </w:rPr>
          <w:delText>2</w:delText>
        </w:r>
      </w:del>
      <w:r>
        <w:rPr>
          <w:rFonts w:ascii="Calibri" w:hAnsi="Calibri" w:cs="Times New Roman"/>
        </w:rPr>
        <w:t xml:space="preserve"> διαφορετικές πηγές: α) μονάδα </w:t>
      </w:r>
      <w:del w:id="171" w:author="ANESTIS VLYSIDIS" w:date="2024-05-02T09:52:00Z">
        <w:r w:rsidDel="001F772B">
          <w:rPr>
            <w:rFonts w:ascii="Calibri" w:hAnsi="Calibri" w:cs="Times New Roman"/>
          </w:rPr>
          <w:delText xml:space="preserve">επεξεργασίας </w:delText>
        </w:r>
      </w:del>
      <w:ins w:id="172" w:author="ANESTIS VLYSIDIS" w:date="2024-05-02T09:52:00Z">
        <w:r w:rsidR="001F772B">
          <w:rPr>
            <w:rFonts w:ascii="Calibri" w:hAnsi="Calibri" w:cs="Times New Roman"/>
          </w:rPr>
          <w:t xml:space="preserve">ανακύκλωσης </w:t>
        </w:r>
      </w:ins>
      <w:r>
        <w:rPr>
          <w:rFonts w:ascii="Calibri" w:hAnsi="Calibri" w:cs="Times New Roman"/>
        </w:rPr>
        <w:t>απορριμμάτων Βοιωτίας και</w:t>
      </w:r>
      <w:del w:id="173" w:author="ANESTIS VLYSIDIS" w:date="2024-05-02T09:52:00Z">
        <w:r w:rsidDel="001F772B">
          <w:rPr>
            <w:rFonts w:ascii="Calibri" w:hAnsi="Calibri" w:cs="Times New Roman"/>
          </w:rPr>
          <w:delText xml:space="preserve"> στη συνέχεια</w:delText>
        </w:r>
      </w:del>
      <w:r>
        <w:rPr>
          <w:rFonts w:ascii="Calibri" w:hAnsi="Calibri" w:cs="Times New Roman"/>
        </w:rPr>
        <w:t xml:space="preserve"> β) </w:t>
      </w:r>
      <w:ins w:id="174" w:author="ANESTIS VLYSIDIS" w:date="2024-05-02T09:52:00Z">
        <w:r w:rsidR="001F772B">
          <w:rPr>
            <w:rFonts w:ascii="Calibri" w:hAnsi="Calibri" w:cs="Times New Roman"/>
          </w:rPr>
          <w:t>αναερ</w:t>
        </w:r>
      </w:ins>
      <w:ins w:id="175" w:author="ANESTIS VLYSIDIS" w:date="2024-05-02T09:53:00Z">
        <w:r w:rsidR="001F772B">
          <w:rPr>
            <w:rFonts w:ascii="Calibri" w:hAnsi="Calibri" w:cs="Times New Roman"/>
          </w:rPr>
          <w:t xml:space="preserve">όβιο </w:t>
        </w:r>
        <w:proofErr w:type="spellStart"/>
        <w:r w:rsidR="001F772B">
          <w:rPr>
            <w:rFonts w:ascii="Calibri" w:hAnsi="Calibri" w:cs="Times New Roman"/>
          </w:rPr>
          <w:t>χωνευτήρα</w:t>
        </w:r>
        <w:proofErr w:type="spellEnd"/>
        <w:r w:rsidR="001F772B">
          <w:rPr>
            <w:rFonts w:ascii="Calibri" w:hAnsi="Calibri" w:cs="Times New Roman"/>
          </w:rPr>
          <w:t xml:space="preserve"> βιομηχανίας τροφίμων Αττικής</w:t>
        </w:r>
      </w:ins>
      <w:del w:id="176" w:author="ANESTIS VLYSIDIS" w:date="2024-05-02T09:53:00Z">
        <w:r w:rsidDel="001F772B">
          <w:rPr>
            <w:rFonts w:ascii="Calibri" w:hAnsi="Calibri" w:cs="Times New Roman"/>
          </w:rPr>
          <w:delText>κέντρο επεξεργασίας λυμάτων στα βόρεια προάστεια της Αθήνας</w:delText>
        </w:r>
      </w:del>
      <w:r>
        <w:rPr>
          <w:rFonts w:ascii="Calibri" w:hAnsi="Calibri" w:cs="Times New Roman"/>
        </w:rPr>
        <w:t xml:space="preserve">. </w:t>
      </w:r>
    </w:p>
    <w:p w14:paraId="4941915A" w14:textId="2D722625" w:rsidR="00D843EF" w:rsidRDefault="00095EA7">
      <w:pPr>
        <w:pStyle w:val="a7"/>
        <w:widowControl w:val="0"/>
        <w:spacing w:line="240" w:lineRule="auto"/>
        <w:rPr>
          <w:rFonts w:asciiTheme="minorHAnsi" w:hAnsiTheme="minorHAnsi" w:cs="Times New Roman"/>
        </w:rPr>
      </w:pPr>
      <w:r>
        <w:rPr>
          <w:rFonts w:ascii="Calibri" w:hAnsi="Calibri" w:cs="Times New Roman"/>
        </w:rPr>
        <w:t xml:space="preserve">Τα πειράματα </w:t>
      </w:r>
      <w:proofErr w:type="spellStart"/>
      <w:r>
        <w:rPr>
          <w:rFonts w:ascii="Calibri" w:hAnsi="Calibri" w:cs="Times New Roman"/>
        </w:rPr>
        <w:t>βιοαποδόμησης</w:t>
      </w:r>
      <w:proofErr w:type="spellEnd"/>
      <w:r>
        <w:rPr>
          <w:rFonts w:ascii="Calibri" w:hAnsi="Calibri" w:cs="Times New Roman"/>
        </w:rPr>
        <w:t xml:space="preserve"> σε εργαστηριακή κλίμακα ήταν διαλείποντος έργου και έγιναν σε διάταξη με 7 διαθέσι</w:t>
      </w:r>
      <w:r w:rsidR="00767145">
        <w:rPr>
          <w:rFonts w:ascii="Calibri" w:hAnsi="Calibri" w:cs="Times New Roman"/>
        </w:rPr>
        <w:t>μα δοχεία συνολικού όγκου 1</w:t>
      </w:r>
      <w:r>
        <w:rPr>
          <w:rFonts w:ascii="Calibri" w:hAnsi="Calibri" w:cs="Times New Roman"/>
        </w:rPr>
        <w:t>L</w:t>
      </w:r>
      <w:ins w:id="177" w:author="ANESTIS VLYSIDIS" w:date="2024-05-02T09:54:00Z">
        <w:r w:rsidR="001F772B">
          <w:rPr>
            <w:rFonts w:ascii="Calibri" w:hAnsi="Calibri" w:cs="Times New Roman"/>
          </w:rPr>
          <w:t xml:space="preserve"> το καθένα</w:t>
        </w:r>
      </w:ins>
      <w:r>
        <w:rPr>
          <w:rFonts w:ascii="Calibri" w:hAnsi="Calibri" w:cs="Times New Roman"/>
        </w:rPr>
        <w:t xml:space="preserve"> εξοπλισμένα με </w:t>
      </w:r>
      <w:commentRangeStart w:id="178"/>
      <w:r>
        <w:rPr>
          <w:rFonts w:ascii="Calibri" w:hAnsi="Calibri" w:cs="Times New Roman"/>
        </w:rPr>
        <w:t xml:space="preserve">αναδευτήρες </w:t>
      </w:r>
      <w:commentRangeEnd w:id="178"/>
      <w:r w:rsidR="001F772B">
        <w:rPr>
          <w:rStyle w:val="ae"/>
          <w:rFonts w:ascii="Calibri" w:eastAsia="Calibri" w:hAnsi="Calibri" w:cstheme="minorBidi"/>
          <w:lang w:val="en-GB" w:eastAsia="en-US"/>
        </w:rPr>
        <w:commentReference w:id="178"/>
      </w:r>
      <w:r>
        <w:rPr>
          <w:rFonts w:ascii="Calibri" w:hAnsi="Calibri" w:cs="Times New Roman"/>
        </w:rPr>
        <w:t>και με δυνατότητα ρύθμισης της θερμοκρασίας.</w:t>
      </w:r>
      <w:r>
        <w:rPr>
          <w:rFonts w:asciiTheme="minorHAnsi" w:hAnsiTheme="minorHAnsi" w:cs="Times New Roman"/>
        </w:rPr>
        <w:t xml:space="preserve"> </w:t>
      </w:r>
      <w:r>
        <w:rPr>
          <w:rFonts w:ascii="Calibri" w:hAnsi="Calibri" w:cs="Times New Roman"/>
        </w:rPr>
        <w:t xml:space="preserve">Οι θερμοκρασίες που εξετάστηκαν κατά τη </w:t>
      </w:r>
      <w:proofErr w:type="spellStart"/>
      <w:r>
        <w:rPr>
          <w:rFonts w:ascii="Calibri" w:hAnsi="Calibri" w:cs="Times New Roman"/>
        </w:rPr>
        <w:t>βιοαποδόμηση</w:t>
      </w:r>
      <w:proofErr w:type="spellEnd"/>
      <w:r>
        <w:rPr>
          <w:rFonts w:ascii="Calibri" w:hAnsi="Calibri" w:cs="Times New Roman"/>
        </w:rPr>
        <w:t xml:space="preserve"> ήταν 35 και 40</w:t>
      </w:r>
      <w:r>
        <w:rPr>
          <w:rFonts w:ascii="Calibri" w:hAnsi="Calibri" w:cs="Times New Roman"/>
          <w:vertAlign w:val="superscript"/>
        </w:rPr>
        <w:t>o</w:t>
      </w:r>
      <w:r>
        <w:rPr>
          <w:rFonts w:ascii="Calibri" w:hAnsi="Calibri" w:cs="Times New Roman"/>
        </w:rPr>
        <w:t xml:space="preserve">C. Σε κάθε δοχείο τροφοδοτήθηκαν 200 g τεμαχισμένων </w:t>
      </w:r>
      <w:ins w:id="179" w:author="ANESTIS VLYSIDIS" w:date="2024-05-02T09:54:00Z">
        <w:r w:rsidR="001F772B">
          <w:rPr>
            <w:rFonts w:ascii="Calibri" w:hAnsi="Calibri" w:cs="Times New Roman"/>
            <w:lang w:val="en-US"/>
          </w:rPr>
          <w:t>FW</w:t>
        </w:r>
      </w:ins>
      <w:del w:id="180" w:author="ANESTIS VLYSIDIS" w:date="2024-05-02T09:54:00Z">
        <w:r w:rsidDel="001F772B">
          <w:rPr>
            <w:rFonts w:ascii="Calibri" w:hAnsi="Calibri" w:cs="Times New Roman"/>
          </w:rPr>
          <w:delText>υπολειμμάτων τροφ</w:delText>
        </w:r>
        <w:r w:rsidR="00767145" w:rsidDel="001F772B">
          <w:rPr>
            <w:rFonts w:ascii="Calibri" w:hAnsi="Calibri" w:cs="Times New Roman"/>
          </w:rPr>
          <w:delText>ών</w:delText>
        </w:r>
      </w:del>
      <w:r w:rsidR="00767145">
        <w:rPr>
          <w:rFonts w:ascii="Calibri" w:hAnsi="Calibri" w:cs="Times New Roman"/>
        </w:rPr>
        <w:t xml:space="preserve"> και αυτά αραιώθηκαν με 600 m</w:t>
      </w:r>
      <w:r w:rsidR="00767145">
        <w:rPr>
          <w:rFonts w:ascii="Calibri" w:hAnsi="Calibri" w:cs="Times New Roman"/>
          <w:lang w:val="en-US"/>
        </w:rPr>
        <w:t>L</w:t>
      </w:r>
      <w:r>
        <w:rPr>
          <w:rFonts w:ascii="Calibri" w:hAnsi="Calibri" w:cs="Times New Roman"/>
        </w:rPr>
        <w:t xml:space="preserve"> νερό για την </w:t>
      </w:r>
      <w:r w:rsidR="00767145">
        <w:rPr>
          <w:rFonts w:ascii="Calibri" w:hAnsi="Calibri" w:cs="Times New Roman"/>
        </w:rPr>
        <w:t xml:space="preserve">καλύτερη </w:t>
      </w:r>
      <w:proofErr w:type="spellStart"/>
      <w:r w:rsidR="00767145">
        <w:rPr>
          <w:rFonts w:ascii="Calibri" w:hAnsi="Calibri" w:cs="Times New Roman"/>
        </w:rPr>
        <w:t>ομογενοποίησή</w:t>
      </w:r>
      <w:proofErr w:type="spellEnd"/>
      <w:r w:rsidR="00767145">
        <w:rPr>
          <w:rFonts w:ascii="Calibri" w:hAnsi="Calibri" w:cs="Times New Roman"/>
        </w:rPr>
        <w:t xml:space="preserve"> τους</w:t>
      </w:r>
      <w:r>
        <w:rPr>
          <w:rFonts w:ascii="Calibri" w:hAnsi="Calibri" w:cs="Times New Roman"/>
        </w:rPr>
        <w:t>. Οι ποσότητες του σκευάσματος ενζύμων-μικροοργανισμών (</w:t>
      </w:r>
      <w:proofErr w:type="spellStart"/>
      <w:r>
        <w:rPr>
          <w:rFonts w:ascii="Calibri" w:hAnsi="Calibri" w:cs="Times New Roman"/>
        </w:rPr>
        <w:t>mix</w:t>
      </w:r>
      <w:proofErr w:type="spellEnd"/>
      <w:r>
        <w:rPr>
          <w:rFonts w:ascii="Calibri" w:hAnsi="Calibri" w:cs="Times New Roman"/>
        </w:rPr>
        <w:t xml:space="preserve">) που εξετάστηκαν είναι 0 (επίδραση μόνο της θερμοκρασίας), 1, 2, 4 και 8 </w:t>
      </w:r>
      <w:r>
        <w:rPr>
          <w:rFonts w:ascii="Calibri" w:hAnsi="Calibri" w:cs="Times New Roman"/>
          <w:lang w:val="en-US"/>
        </w:rPr>
        <w:t>mL</w:t>
      </w:r>
      <w:r>
        <w:rPr>
          <w:rFonts w:ascii="Calibri" w:hAnsi="Calibri" w:cs="Times New Roman"/>
        </w:rPr>
        <w:t xml:space="preserve"> με αντίστοιχες αναλογίες υποστρώματος/εμβολίου 200, 100, 50 και 25 g υγρού F</w:t>
      </w:r>
      <w:r>
        <w:rPr>
          <w:rFonts w:ascii="Calibri" w:hAnsi="Calibri" w:cs="Times New Roman"/>
          <w:lang w:val="en-US"/>
        </w:rPr>
        <w:t>W</w:t>
      </w:r>
      <w:r>
        <w:rPr>
          <w:rFonts w:ascii="Calibri" w:hAnsi="Calibri" w:cs="Times New Roman"/>
        </w:rPr>
        <w:t>/</w:t>
      </w:r>
      <w:r>
        <w:rPr>
          <w:rFonts w:ascii="Calibri" w:hAnsi="Calibri" w:cs="Times New Roman"/>
          <w:lang w:val="en-US"/>
        </w:rPr>
        <w:t>mL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mix</w:t>
      </w:r>
      <w:r>
        <w:rPr>
          <w:rFonts w:ascii="Calibri" w:hAnsi="Calibri" w:cs="Times New Roman"/>
        </w:rPr>
        <w:t xml:space="preserve">. Η ανάδευση ρυθμίστηκε στα 120 </w:t>
      </w:r>
      <w:proofErr w:type="spellStart"/>
      <w:r>
        <w:rPr>
          <w:rFonts w:ascii="Calibri" w:hAnsi="Calibri" w:cs="Times New Roman"/>
        </w:rPr>
        <w:t>rpm</w:t>
      </w:r>
      <w:proofErr w:type="spellEnd"/>
      <w:r>
        <w:rPr>
          <w:rFonts w:ascii="Calibri" w:hAnsi="Calibri" w:cs="Times New Roman"/>
        </w:rPr>
        <w:t xml:space="preserve"> για κάθε πείραμα και η διάρκεια του κάθε πειράματος ήταν 72 ώρες. Η απόδοση της </w:t>
      </w:r>
      <w:proofErr w:type="spellStart"/>
      <w:r>
        <w:rPr>
          <w:rFonts w:ascii="Calibri" w:hAnsi="Calibri" w:cs="Times New Roman"/>
        </w:rPr>
        <w:t>βιοαποδόμησης</w:t>
      </w:r>
      <w:proofErr w:type="spellEnd"/>
      <w:r>
        <w:rPr>
          <w:rFonts w:ascii="Calibri" w:hAnsi="Calibri" w:cs="Times New Roman"/>
        </w:rPr>
        <w:t xml:space="preserve"> εκτιμάται από την παραγωγή </w:t>
      </w:r>
      <w:r>
        <w:rPr>
          <w:rFonts w:ascii="Calibri" w:hAnsi="Calibri" w:cs="Times New Roman"/>
          <w:lang w:val="en-US"/>
        </w:rPr>
        <w:t>VFAs</w:t>
      </w:r>
      <w:r>
        <w:rPr>
          <w:rFonts w:ascii="Calibri" w:hAnsi="Calibri" w:cs="Times New Roman"/>
        </w:rPr>
        <w:t xml:space="preserve"> στο τέλος της διεργασίας.</w:t>
      </w:r>
    </w:p>
    <w:p w14:paraId="737213B7" w14:textId="3C8DACBD" w:rsidR="00D843EF" w:rsidRDefault="00095EA7">
      <w:pPr>
        <w:pStyle w:val="a7"/>
        <w:widowControl w:val="0"/>
        <w:spacing w:line="240" w:lineRule="auto"/>
        <w:rPr>
          <w:rFonts w:ascii="Calibri" w:hAnsi="Calibri" w:cs="Times New Roman"/>
        </w:rPr>
      </w:pPr>
      <w:r>
        <w:rPr>
          <w:rFonts w:asciiTheme="minorHAnsi" w:hAnsiTheme="minorHAnsi" w:cs="Times New Roman"/>
        </w:rPr>
        <w:t>Για τα πειράματα σε πιλοτική κλίμακα χρησιμοποιήθηκε ο</w:t>
      </w:r>
      <w:ins w:id="181" w:author="ANESTIS VLYSIDIS" w:date="2024-05-02T09:56:00Z">
        <w:r w:rsidR="00907CA9">
          <w:rPr>
            <w:rFonts w:asciiTheme="minorHAnsi" w:hAnsiTheme="minorHAnsi" w:cs="Times New Roman"/>
          </w:rPr>
          <w:t xml:space="preserve"> </w:t>
        </w:r>
      </w:ins>
      <w:ins w:id="182" w:author="ANESTIS VLYSIDIS" w:date="2024-05-02T09:57:00Z">
        <w:r w:rsidR="00907CA9">
          <w:rPr>
            <w:rFonts w:asciiTheme="minorHAnsi" w:hAnsiTheme="minorHAnsi" w:cs="Times New Roman"/>
          </w:rPr>
          <w:t>πρωτότυπος</w:t>
        </w:r>
      </w:ins>
      <w:ins w:id="183" w:author="ANESTIS VLYSIDIS" w:date="2024-05-02T09:56:00Z">
        <w:r w:rsidR="00907CA9">
          <w:rPr>
            <w:rFonts w:asciiTheme="minorHAnsi" w:hAnsiTheme="minorHAnsi" w:cs="Times New Roman"/>
          </w:rPr>
          <w:t xml:space="preserve"> </w:t>
        </w:r>
      </w:ins>
      <w:del w:id="184" w:author="ANESTIS VLYSIDIS" w:date="2024-05-02T09:56:00Z">
        <w:r w:rsidDel="00907CA9">
          <w:rPr>
            <w:rFonts w:asciiTheme="minorHAnsi" w:hAnsiTheme="minorHAnsi" w:cs="Times New Roman"/>
          </w:rPr>
          <w:delText xml:space="preserve"> </w:delText>
        </w:r>
      </w:del>
      <w:r>
        <w:rPr>
          <w:rFonts w:asciiTheme="minorHAnsi" w:hAnsiTheme="minorHAnsi" w:cs="Times New Roman"/>
        </w:rPr>
        <w:t xml:space="preserve">αερόβιος </w:t>
      </w:r>
      <w:proofErr w:type="spellStart"/>
      <w:r>
        <w:rPr>
          <w:rFonts w:asciiTheme="minorHAnsi" w:hAnsiTheme="minorHAnsi" w:cs="Times New Roman"/>
        </w:rPr>
        <w:t>χωνευτήρας</w:t>
      </w:r>
      <w:proofErr w:type="spellEnd"/>
      <w:r>
        <w:rPr>
          <w:rFonts w:asciiTheme="minorHAnsi" w:hAnsiTheme="minorHAnsi" w:cs="Times New Roman"/>
        </w:rPr>
        <w:t xml:space="preserve"> (</w:t>
      </w:r>
      <w:proofErr w:type="spellStart"/>
      <w:r>
        <w:rPr>
          <w:rFonts w:asciiTheme="minorHAnsi" w:hAnsiTheme="minorHAnsi" w:cs="Times New Roman"/>
          <w:lang w:val="en-US"/>
        </w:rPr>
        <w:t>MyECO</w:t>
      </w:r>
      <w:proofErr w:type="spellEnd"/>
      <w:r>
        <w:rPr>
          <w:rFonts w:asciiTheme="minorHAnsi" w:hAnsiTheme="minorHAnsi" w:cs="Times New Roman"/>
        </w:rPr>
        <w:t xml:space="preserve">) χωρητικότητας 300 L. </w:t>
      </w:r>
      <w:ins w:id="185" w:author="ANESTIS VLYSIDIS" w:date="2024-05-02T09:57:00Z">
        <w:r w:rsidR="00907CA9">
          <w:rPr>
            <w:rFonts w:asciiTheme="minorHAnsi" w:hAnsiTheme="minorHAnsi" w:cs="Times New Roman"/>
          </w:rPr>
          <w:t xml:space="preserve">Στο εσωτερικό του </w:t>
        </w:r>
      </w:ins>
      <w:del w:id="186" w:author="ANESTIS VLYSIDIS" w:date="2024-05-02T09:57:00Z">
        <w:r w:rsidDel="00907CA9">
          <w:rPr>
            <w:rFonts w:ascii="Calibri" w:hAnsi="Calibri" w:cs="Times New Roman"/>
          </w:rPr>
          <w:delText xml:space="preserve">Ο </w:delText>
        </w:r>
      </w:del>
      <w:r>
        <w:rPr>
          <w:rFonts w:ascii="Calibri" w:hAnsi="Calibri" w:cs="Times New Roman"/>
        </w:rPr>
        <w:t>αντιδραστήρα</w:t>
      </w:r>
      <w:del w:id="187" w:author="ANESTIS VLYSIDIS" w:date="2024-05-02T09:57:00Z">
        <w:r w:rsidDel="00907CA9">
          <w:rPr>
            <w:rFonts w:ascii="Calibri" w:hAnsi="Calibri" w:cs="Times New Roman"/>
          </w:rPr>
          <w:delText>ς</w:delText>
        </w:r>
      </w:del>
      <w:r>
        <w:rPr>
          <w:rFonts w:ascii="Calibri" w:hAnsi="Calibri" w:cs="Times New Roman"/>
        </w:rPr>
        <w:t xml:space="preserve"> έχει</w:t>
      </w:r>
      <w:ins w:id="188" w:author="ANESTIS VLYSIDIS" w:date="2024-05-02T09:57:00Z">
        <w:r w:rsidR="00907CA9">
          <w:rPr>
            <w:rFonts w:ascii="Calibri" w:hAnsi="Calibri" w:cs="Times New Roman"/>
          </w:rPr>
          <w:t xml:space="preserve"> τοποθετηθεί</w:t>
        </w:r>
      </w:ins>
      <w:r>
        <w:rPr>
          <w:rFonts w:ascii="Calibri" w:hAnsi="Calibri" w:cs="Times New Roman"/>
        </w:rPr>
        <w:t xml:space="preserve"> αδρανές </w:t>
      </w:r>
      <w:ins w:id="189" w:author="ANESTIS VLYSIDIS" w:date="2024-05-02T09:57:00Z">
        <w:r w:rsidR="00907CA9">
          <w:rPr>
            <w:rFonts w:ascii="Calibri" w:hAnsi="Calibri" w:cs="Times New Roman"/>
          </w:rPr>
          <w:t xml:space="preserve">πλαστικό </w:t>
        </w:r>
      </w:ins>
      <w:proofErr w:type="spellStart"/>
      <w:r>
        <w:rPr>
          <w:rFonts w:ascii="Calibri" w:hAnsi="Calibri" w:cs="Times New Roman"/>
        </w:rPr>
        <w:t>πληρωτικό</w:t>
      </w:r>
      <w:proofErr w:type="spellEnd"/>
      <w:r>
        <w:rPr>
          <w:rFonts w:ascii="Calibri" w:hAnsi="Calibri" w:cs="Times New Roman"/>
        </w:rPr>
        <w:t xml:space="preserve"> υλικό, για την καλύτερη </w:t>
      </w:r>
      <w:proofErr w:type="spellStart"/>
      <w:r>
        <w:rPr>
          <w:rFonts w:ascii="Calibri" w:hAnsi="Calibri" w:cs="Times New Roman"/>
        </w:rPr>
        <w:t>διεπαφή</w:t>
      </w:r>
      <w:proofErr w:type="spellEnd"/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FW</w:t>
      </w:r>
      <w:r>
        <w:rPr>
          <w:rFonts w:ascii="Calibri" w:hAnsi="Calibri" w:cs="Times New Roman"/>
        </w:rPr>
        <w:t xml:space="preserve"> και ενζύμων-μικροοργανισμών. Επίσης, </w:t>
      </w:r>
      <w:ins w:id="190" w:author="ANESTIS VLYSIDIS" w:date="2024-05-02T09:57:00Z">
        <w:r w:rsidR="00907CA9">
          <w:rPr>
            <w:rFonts w:ascii="Calibri" w:hAnsi="Calibri" w:cs="Times New Roman"/>
          </w:rPr>
          <w:t>διαθέτει</w:t>
        </w:r>
      </w:ins>
      <w:del w:id="191" w:author="ANESTIS VLYSIDIS" w:date="2024-05-02T09:57:00Z">
        <w:r w:rsidDel="00907CA9">
          <w:rPr>
            <w:rFonts w:ascii="Calibri" w:hAnsi="Calibri" w:cs="Times New Roman"/>
          </w:rPr>
          <w:delText>έχει</w:delText>
        </w:r>
      </w:del>
      <w:r>
        <w:rPr>
          <w:rFonts w:ascii="Calibri" w:hAnsi="Calibri" w:cs="Times New Roman"/>
        </w:rPr>
        <w:t xml:space="preserve"> εσωτερική ζυγαριά για την μέτρηση της μάζας της τροφοδοσίας του και ροόμετρο για την μέτρηση της παροχής νερού. Τέλος, έχει </w:t>
      </w:r>
      <w:r w:rsidR="00767145">
        <w:rPr>
          <w:rFonts w:ascii="Calibri" w:hAnsi="Calibri" w:cs="Times New Roman"/>
        </w:rPr>
        <w:t>ενσωματωμένο</w:t>
      </w:r>
      <w:r>
        <w:rPr>
          <w:rFonts w:ascii="Calibri" w:hAnsi="Calibri" w:cs="Times New Roman"/>
        </w:rPr>
        <w:t xml:space="preserve"> PLC </w:t>
      </w:r>
      <w:r w:rsidR="00767145">
        <w:rPr>
          <w:rFonts w:ascii="Calibri" w:hAnsi="Calibri" w:cs="Times New Roman"/>
        </w:rPr>
        <w:t>που</w:t>
      </w:r>
      <w:r>
        <w:rPr>
          <w:rFonts w:ascii="Calibri" w:hAnsi="Calibri" w:cs="Times New Roman"/>
        </w:rPr>
        <w:t xml:space="preserve"> επιτρέπει την ρύθμιση του ρυθμού τροφοδοσίας του σκευάσματος καθώς και </w:t>
      </w:r>
      <w:r w:rsidR="00767145">
        <w:rPr>
          <w:rFonts w:ascii="Calibri" w:hAnsi="Calibri" w:cs="Times New Roman"/>
        </w:rPr>
        <w:t>του</w:t>
      </w:r>
      <w:r>
        <w:rPr>
          <w:rFonts w:ascii="Calibri" w:hAnsi="Calibri" w:cs="Times New Roman"/>
        </w:rPr>
        <w:t xml:space="preserve"> νερού που προστίθεται στο εσωτερικό του </w:t>
      </w:r>
      <w:r>
        <w:rPr>
          <w:rFonts w:ascii="Calibri" w:hAnsi="Calibri" w:cs="Times New Roman"/>
        </w:rPr>
        <w:lastRenderedPageBreak/>
        <w:t xml:space="preserve">αντιδραστήρα αλλά και στην εκροή του για την αραίωση του τελικού προϊόντος. </w:t>
      </w:r>
      <w:commentRangeStart w:id="192"/>
      <w:ins w:id="193" w:author="ANESTIS VLYSIDIS" w:date="2024-05-02T09:58:00Z">
        <w:r w:rsidR="00907CA9" w:rsidRPr="00907CA9">
          <w:rPr>
            <w:rFonts w:ascii="Calibri" w:hAnsi="Calibri" w:cs="Times New Roman"/>
            <w:highlight w:val="yellow"/>
            <w:rPrChange w:id="194" w:author="ANESTIS VLYSIDIS" w:date="2024-05-02T09:58:00Z">
              <w:rPr>
                <w:rFonts w:ascii="Calibri" w:hAnsi="Calibri" w:cs="Times New Roman"/>
              </w:rPr>
            </w:rPrChange>
          </w:rPr>
          <w:t>ΑΝΑΔΕΥΣΗ</w:t>
        </w:r>
        <w:r w:rsidR="00907CA9">
          <w:rPr>
            <w:rFonts w:ascii="Calibri" w:hAnsi="Calibri" w:cs="Times New Roman"/>
            <w:highlight w:val="yellow"/>
          </w:rPr>
          <w:t>.</w:t>
        </w:r>
        <w:r w:rsidR="00907CA9" w:rsidRPr="00907CA9">
          <w:rPr>
            <w:rFonts w:ascii="Calibri" w:hAnsi="Calibri" w:cs="Times New Roman"/>
            <w:rPrChange w:id="195" w:author="ANESTIS VLYSIDIS" w:date="2024-05-02T09:58:00Z">
              <w:rPr>
                <w:rFonts w:ascii="Calibri" w:hAnsi="Calibri" w:cs="Times New Roman"/>
              </w:rPr>
            </w:rPrChange>
          </w:rPr>
          <w:t xml:space="preserve"> </w:t>
        </w:r>
        <w:commentRangeEnd w:id="192"/>
        <w:r w:rsidR="00907CA9" w:rsidRPr="00907CA9">
          <w:rPr>
            <w:rStyle w:val="ae"/>
            <w:rFonts w:ascii="Calibri" w:eastAsia="Calibri" w:hAnsi="Calibri" w:cstheme="minorBidi"/>
            <w:lang w:val="en-GB" w:eastAsia="en-US"/>
            <w:rPrChange w:id="196" w:author="ANESTIS VLYSIDIS" w:date="2024-05-02T09:58:00Z">
              <w:rPr>
                <w:rStyle w:val="ae"/>
                <w:rFonts w:ascii="Calibri" w:eastAsia="Calibri" w:hAnsi="Calibri" w:cstheme="minorBidi"/>
                <w:lang w:val="en-GB" w:eastAsia="en-US"/>
              </w:rPr>
            </w:rPrChange>
          </w:rPr>
          <w:commentReference w:id="192"/>
        </w:r>
      </w:ins>
      <w:r>
        <w:rPr>
          <w:rFonts w:ascii="Calibri" w:hAnsi="Calibri" w:cs="Times New Roman"/>
        </w:rPr>
        <w:t>Στα πειράματα που έγιναν εξετάστηκε η επίδραση του ρυθμού τροφοδοσίας του σκευάσματος (</w:t>
      </w:r>
      <w:proofErr w:type="spellStart"/>
      <w:r>
        <w:rPr>
          <w:rFonts w:ascii="Calibri" w:hAnsi="Calibri" w:cs="Times New Roman"/>
        </w:rPr>
        <w:t>mL</w:t>
      </w:r>
      <w:proofErr w:type="spellEnd"/>
      <w:r>
        <w:rPr>
          <w:rFonts w:ascii="Calibri" w:hAnsi="Calibri" w:cs="Times New Roman"/>
        </w:rPr>
        <w:t xml:space="preserve"> σκευάσματος/</w:t>
      </w:r>
      <w:proofErr w:type="spellStart"/>
      <w:r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 xml:space="preserve"> ξηρού FW/</w:t>
      </w:r>
      <w:proofErr w:type="spellStart"/>
      <w:r>
        <w:rPr>
          <w:rFonts w:ascii="Calibri" w:hAnsi="Calibri" w:cs="Times New Roman"/>
        </w:rPr>
        <w:t>day</w:t>
      </w:r>
      <w:proofErr w:type="spellEnd"/>
      <w:r>
        <w:rPr>
          <w:rFonts w:ascii="Calibri" w:hAnsi="Calibri" w:cs="Times New Roman"/>
        </w:rPr>
        <w:t xml:space="preserve">) καθώς και της παροχής νερού στην υδρόλυση του </w:t>
      </w:r>
      <w:r>
        <w:rPr>
          <w:rFonts w:ascii="Calibri" w:hAnsi="Calibri" w:cs="Times New Roman"/>
          <w:lang w:val="en-US"/>
        </w:rPr>
        <w:t>FW</w:t>
      </w:r>
      <w:r>
        <w:rPr>
          <w:rFonts w:ascii="Calibri" w:hAnsi="Calibri" w:cs="Times New Roman"/>
        </w:rPr>
        <w:t>.</w:t>
      </w:r>
      <w:r>
        <w:rPr>
          <w:rFonts w:asciiTheme="minorHAnsi" w:hAnsiTheme="minorHAnsi" w:cs="Times New Roman"/>
        </w:rPr>
        <w:t xml:space="preserve"> Η λειτουργία του αντιδραστήρα ήταν </w:t>
      </w:r>
      <w:proofErr w:type="spellStart"/>
      <w:r>
        <w:rPr>
          <w:rFonts w:asciiTheme="minorHAnsi" w:hAnsiTheme="minorHAnsi" w:cs="Times New Roman"/>
        </w:rPr>
        <w:t>ημι</w:t>
      </w:r>
      <w:proofErr w:type="spellEnd"/>
      <w:r>
        <w:rPr>
          <w:rFonts w:asciiTheme="minorHAnsi" w:hAnsiTheme="minorHAnsi" w:cs="Times New Roman"/>
        </w:rPr>
        <w:t xml:space="preserve">-συνεχής </w:t>
      </w:r>
      <w:r w:rsidR="0088131D">
        <w:rPr>
          <w:rFonts w:asciiTheme="minorHAnsi" w:hAnsiTheme="minorHAnsi" w:cs="Times New Roman"/>
        </w:rPr>
        <w:t>και</w:t>
      </w:r>
      <w:r>
        <w:rPr>
          <w:rFonts w:asciiTheme="minorHAnsi" w:hAnsiTheme="minorHAnsi" w:cs="Times New Roman"/>
        </w:rPr>
        <w:t xml:space="preserve"> η τροφοδοσία γινόταν 2 φορές την ημέρα με ποσότητες 25-36 </w:t>
      </w:r>
      <w:proofErr w:type="spellStart"/>
      <w:r>
        <w:rPr>
          <w:rFonts w:asciiTheme="minorHAnsi" w:hAnsiTheme="minorHAnsi" w:cs="Times New Roman"/>
        </w:rPr>
        <w:t>kg</w:t>
      </w:r>
      <w:proofErr w:type="spellEnd"/>
      <w:r>
        <w:rPr>
          <w:rFonts w:asciiTheme="minorHAnsi" w:hAnsiTheme="minorHAnsi" w:cs="Times New Roman"/>
        </w:rPr>
        <w:t xml:space="preserve"> υγρού FW/ημέρα, ενώ το κάθε πείραμα είχε διάρκεια 5 ημέρες. Η εκροή του αντιδραστήρα συλλεγόταν σε δεξαμενή συνολικής χωρητικότητας 250 L μετά από </w:t>
      </w:r>
      <w:proofErr w:type="spellStart"/>
      <w:r>
        <w:rPr>
          <w:rFonts w:asciiTheme="minorHAnsi" w:hAnsiTheme="minorHAnsi" w:cs="Times New Roman"/>
        </w:rPr>
        <w:t>λιποσυλλογή</w:t>
      </w:r>
      <w:proofErr w:type="spellEnd"/>
      <w:r>
        <w:rPr>
          <w:rFonts w:asciiTheme="minorHAnsi" w:hAnsiTheme="minorHAnsi" w:cs="Times New Roman"/>
        </w:rPr>
        <w:t xml:space="preserve">. </w:t>
      </w:r>
      <w:r>
        <w:rPr>
          <w:rFonts w:ascii="Calibri" w:hAnsi="Calibri" w:cs="Times New Roman"/>
        </w:rPr>
        <w:t xml:space="preserve">Για τα πειράματα πιλοτικής κλίμακας, η βασική απόκριση του πειράματος ήταν ο λόγος διαλυτού προς ολικό COD ο οποίος δείχνει την </w:t>
      </w:r>
      <w:proofErr w:type="spellStart"/>
      <w:r>
        <w:rPr>
          <w:rFonts w:ascii="Calibri" w:hAnsi="Calibri" w:cs="Times New Roman"/>
        </w:rPr>
        <w:t>βιοαποδομησιμότητα</w:t>
      </w:r>
      <w:proofErr w:type="spellEnd"/>
      <w:r>
        <w:rPr>
          <w:rFonts w:ascii="Calibri" w:hAnsi="Calibri" w:cs="Times New Roman"/>
        </w:rPr>
        <w:t xml:space="preserve"> του υποστρώματος</w:t>
      </w:r>
      <w:r w:rsidR="0088131D">
        <w:rPr>
          <w:rFonts w:ascii="Calibri" w:hAnsi="Calibri" w:cs="Times New Roman"/>
        </w:rPr>
        <w:t xml:space="preserve"> και κατά συνέπεια την απόδοση της υδρόλυσής του</w:t>
      </w:r>
      <w:r>
        <w:rPr>
          <w:rFonts w:ascii="Calibri" w:hAnsi="Calibri" w:cs="Times New Roman"/>
        </w:rPr>
        <w:t xml:space="preserve">. </w:t>
      </w:r>
    </w:p>
    <w:p w14:paraId="7A6B5481" w14:textId="724361DE" w:rsidR="00D843EF" w:rsidRDefault="00095EA7">
      <w:pPr>
        <w:pStyle w:val="a7"/>
        <w:widowControl w:val="0"/>
        <w:spacing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Η </w:t>
      </w:r>
      <w:ins w:id="197" w:author="ANESTIS VLYSIDIS" w:date="2024-05-02T10:00:00Z">
        <w:r w:rsidR="00907CA9">
          <w:rPr>
            <w:rFonts w:ascii="Calibri" w:hAnsi="Calibri" w:cs="Times New Roman"/>
          </w:rPr>
          <w:t>ΑΧ</w:t>
        </w:r>
      </w:ins>
      <w:del w:id="198" w:author="ANESTIS VLYSIDIS" w:date="2024-05-02T10:00:00Z">
        <w:r w:rsidDel="00907CA9">
          <w:rPr>
            <w:rFonts w:ascii="Calibri" w:hAnsi="Calibri" w:cs="Times New Roman"/>
          </w:rPr>
          <w:delText>αναερόβια χώνευση</w:delText>
        </w:r>
      </w:del>
      <w:r>
        <w:rPr>
          <w:rFonts w:ascii="Calibri" w:hAnsi="Calibri" w:cs="Times New Roman"/>
        </w:rPr>
        <w:t xml:space="preserve"> πραγματοποιήθηκε σε εργαστηριακούς αντιδραστήρες διαλείποντος έργου, συνολικού όγκου 500 </w:t>
      </w:r>
      <w:r w:rsidR="00907CA9">
        <w:rPr>
          <w:rFonts w:ascii="Calibri" w:hAnsi="Calibri" w:cs="Times New Roman"/>
        </w:rPr>
        <w:t>M</w:t>
      </w:r>
      <w:r w:rsidR="00907CA9">
        <w:rPr>
          <w:rFonts w:ascii="Calibri" w:hAnsi="Calibri" w:cs="Times New Roman"/>
          <w:lang w:val="en-US"/>
        </w:rPr>
        <w:t>l</w:t>
      </w:r>
      <w:ins w:id="199" w:author="ANESTIS VLYSIDIS" w:date="2024-05-02T10:00:00Z">
        <w:r w:rsidR="00907CA9">
          <w:rPr>
            <w:rFonts w:ascii="Calibri" w:hAnsi="Calibri" w:cs="Times New Roman"/>
          </w:rPr>
          <w:t xml:space="preserve"> ο καθένας</w:t>
        </w:r>
      </w:ins>
      <w:r>
        <w:rPr>
          <w:rFonts w:ascii="Calibri" w:hAnsi="Calibri" w:cs="Times New Roman"/>
        </w:rPr>
        <w:t xml:space="preserve">. </w:t>
      </w:r>
      <w:ins w:id="200" w:author="ANESTIS VLYSIDIS" w:date="2024-05-02T10:00:00Z">
        <w:r w:rsidR="00907CA9">
          <w:rPr>
            <w:rFonts w:ascii="Calibri" w:hAnsi="Calibri" w:cs="Times New Roman"/>
          </w:rPr>
          <w:t>Οι αντιδραστήρες</w:t>
        </w:r>
      </w:ins>
      <w:del w:id="201" w:author="ANESTIS VLYSIDIS" w:date="2024-05-02T10:00:00Z">
        <w:r w:rsidDel="00907CA9">
          <w:rPr>
            <w:rFonts w:ascii="Calibri" w:hAnsi="Calibri" w:cs="Times New Roman"/>
          </w:rPr>
          <w:delText>Αυτοί</w:delText>
        </w:r>
      </w:del>
      <w:r>
        <w:rPr>
          <w:rFonts w:ascii="Calibri" w:hAnsi="Calibri" w:cs="Times New Roman"/>
        </w:rPr>
        <w:t xml:space="preserve"> εμβολιάστηκαν</w:t>
      </w:r>
      <w:ins w:id="202" w:author="ANESTIS VLYSIDIS" w:date="2024-05-02T10:00:00Z">
        <w:r w:rsidR="00907CA9">
          <w:rPr>
            <w:rFonts w:ascii="Calibri" w:hAnsi="Calibri" w:cs="Times New Roman"/>
          </w:rPr>
          <w:t xml:space="preserve"> αρχικά</w:t>
        </w:r>
      </w:ins>
      <w:r>
        <w:rPr>
          <w:rFonts w:ascii="Calibri" w:hAnsi="Calibri" w:cs="Times New Roman"/>
        </w:rPr>
        <w:t xml:space="preserve"> με 120 </w:t>
      </w:r>
      <w:r>
        <w:rPr>
          <w:rFonts w:ascii="Calibri" w:hAnsi="Calibri" w:cs="Times New Roman"/>
          <w:lang w:val="en-US"/>
        </w:rPr>
        <w:t>g</w:t>
      </w:r>
      <w:r>
        <w:rPr>
          <w:rFonts w:ascii="Calibri" w:hAnsi="Calibri" w:cs="Times New Roman"/>
        </w:rPr>
        <w:t xml:space="preserve"> αναερόβιας λάσπης, </w:t>
      </w:r>
      <w:ins w:id="203" w:author="ANESTIS VLYSIDIS" w:date="2024-05-02T10:01:00Z">
        <w:r w:rsidR="00907CA9">
          <w:rPr>
            <w:rFonts w:ascii="Calibri" w:hAnsi="Calibri" w:cs="Times New Roman"/>
          </w:rPr>
          <w:t xml:space="preserve">και στη συνέχεια </w:t>
        </w:r>
      </w:ins>
      <w:r>
        <w:rPr>
          <w:rFonts w:ascii="Calibri" w:hAnsi="Calibri" w:cs="Times New Roman"/>
        </w:rPr>
        <w:t xml:space="preserve">πληρώθηκαν με 350 </w:t>
      </w:r>
      <w:r>
        <w:rPr>
          <w:rFonts w:ascii="Calibri" w:hAnsi="Calibri" w:cs="Times New Roman"/>
          <w:lang w:val="en-US"/>
        </w:rPr>
        <w:t>mL</w:t>
      </w:r>
      <w:r>
        <w:rPr>
          <w:rFonts w:ascii="Calibri" w:hAnsi="Calibri" w:cs="Times New Roman"/>
        </w:rPr>
        <w:t xml:space="preserve"> νερού και τοποθετήθηκαν σε </w:t>
      </w:r>
      <w:proofErr w:type="spellStart"/>
      <w:r>
        <w:rPr>
          <w:rFonts w:ascii="Calibri" w:hAnsi="Calibri" w:cs="Times New Roman"/>
        </w:rPr>
        <w:t>υδατόλουτρο</w:t>
      </w:r>
      <w:proofErr w:type="spellEnd"/>
      <w:r>
        <w:rPr>
          <w:rFonts w:ascii="Calibri" w:hAnsi="Calibri" w:cs="Times New Roman"/>
        </w:rPr>
        <w:t xml:space="preserve"> </w:t>
      </w:r>
      <w:del w:id="204" w:author="ANESTIS VLYSIDIS" w:date="2024-05-02T10:01:00Z">
        <w:r w:rsidDel="00907CA9">
          <w:rPr>
            <w:rFonts w:ascii="Calibri" w:hAnsi="Calibri" w:cs="Times New Roman"/>
          </w:rPr>
          <w:delText xml:space="preserve">με </w:delText>
        </w:r>
      </w:del>
      <w:r>
        <w:rPr>
          <w:rFonts w:ascii="Calibri" w:hAnsi="Calibri" w:cs="Times New Roman"/>
        </w:rPr>
        <w:t>θερμοκρασία</w:t>
      </w:r>
      <w:ins w:id="205" w:author="ANESTIS VLYSIDIS" w:date="2024-05-02T10:01:00Z">
        <w:r w:rsidR="00907CA9">
          <w:rPr>
            <w:rFonts w:ascii="Calibri" w:hAnsi="Calibri" w:cs="Times New Roman"/>
          </w:rPr>
          <w:t>ς</w:t>
        </w:r>
      </w:ins>
      <w:r>
        <w:rPr>
          <w:rFonts w:ascii="Calibri" w:hAnsi="Calibri" w:cs="Times New Roman"/>
        </w:rPr>
        <w:t xml:space="preserve"> 37</w:t>
      </w:r>
      <w:r>
        <w:rPr>
          <w:rFonts w:ascii="Calibri" w:hAnsi="Calibri" w:cs="Times New Roman"/>
          <w:vertAlign w:val="superscript"/>
        </w:rPr>
        <w:t>o</w:t>
      </w:r>
      <w:r>
        <w:rPr>
          <w:rFonts w:ascii="Calibri" w:hAnsi="Calibri" w:cs="Times New Roman"/>
        </w:rPr>
        <w:t>C και ανάδευση</w:t>
      </w:r>
      <w:ins w:id="206" w:author="ANESTIS VLYSIDIS" w:date="2024-05-02T10:01:00Z">
        <w:r w:rsidR="00907CA9">
          <w:rPr>
            <w:rFonts w:ascii="Calibri" w:hAnsi="Calibri" w:cs="Times New Roman"/>
          </w:rPr>
          <w:t>ς</w:t>
        </w:r>
      </w:ins>
      <w:r>
        <w:rPr>
          <w:rFonts w:ascii="Calibri" w:hAnsi="Calibri" w:cs="Times New Roman"/>
        </w:rPr>
        <w:t xml:space="preserve"> 170 </w:t>
      </w:r>
      <w:proofErr w:type="spellStart"/>
      <w:r>
        <w:rPr>
          <w:rFonts w:ascii="Calibri" w:hAnsi="Calibri" w:cs="Times New Roman"/>
        </w:rPr>
        <w:t>rpm</w:t>
      </w:r>
      <w:proofErr w:type="spellEnd"/>
      <w:r>
        <w:rPr>
          <w:rFonts w:ascii="Calibri" w:hAnsi="Calibri" w:cs="Times New Roman"/>
        </w:rPr>
        <w:t xml:space="preserve">. Αρχικά, η αναερόβια λάσπη ενεργοποιήθηκε με τροφοδοσία </w:t>
      </w:r>
      <w:del w:id="207" w:author="ANESTIS VLYSIDIS" w:date="2024-05-02T10:01:00Z">
        <w:r w:rsidDel="00907CA9">
          <w:rPr>
            <w:rFonts w:ascii="Calibri" w:hAnsi="Calibri" w:cs="Times New Roman"/>
          </w:rPr>
          <w:delText xml:space="preserve">με </w:delText>
        </w:r>
      </w:del>
      <w:r>
        <w:rPr>
          <w:rFonts w:ascii="Calibri" w:hAnsi="Calibri" w:cs="Times New Roman"/>
        </w:rPr>
        <w:t>οξικ</w:t>
      </w:r>
      <w:ins w:id="208" w:author="ANESTIS VLYSIDIS" w:date="2024-05-02T10:01:00Z">
        <w:r w:rsidR="00907CA9">
          <w:rPr>
            <w:rFonts w:ascii="Calibri" w:hAnsi="Calibri" w:cs="Times New Roman"/>
          </w:rPr>
          <w:t>ού</w:t>
        </w:r>
      </w:ins>
      <w:del w:id="209" w:author="ANESTIS VLYSIDIS" w:date="2024-05-02T10:01:00Z">
        <w:r w:rsidDel="00907CA9">
          <w:rPr>
            <w:rFonts w:ascii="Calibri" w:hAnsi="Calibri" w:cs="Times New Roman"/>
          </w:rPr>
          <w:delText>ό</w:delText>
        </w:r>
      </w:del>
      <w:r>
        <w:rPr>
          <w:rFonts w:ascii="Calibri" w:hAnsi="Calibri" w:cs="Times New Roman"/>
        </w:rPr>
        <w:t xml:space="preserve"> οξ</w:t>
      </w:r>
      <w:ins w:id="210" w:author="ANESTIS VLYSIDIS" w:date="2024-05-02T10:01:00Z">
        <w:r w:rsidR="00907CA9">
          <w:rPr>
            <w:rFonts w:ascii="Calibri" w:hAnsi="Calibri" w:cs="Times New Roman"/>
          </w:rPr>
          <w:t xml:space="preserve">έος </w:t>
        </w:r>
      </w:ins>
      <w:del w:id="211" w:author="ANESTIS VLYSIDIS" w:date="2024-05-02T10:01:00Z">
        <w:r w:rsidDel="00907CA9">
          <w:rPr>
            <w:rFonts w:ascii="Calibri" w:hAnsi="Calibri" w:cs="Times New Roman"/>
          </w:rPr>
          <w:delText>ύ (</w:delText>
        </w:r>
      </w:del>
      <w:r>
        <w:rPr>
          <w:rFonts w:ascii="Calibri" w:hAnsi="Calibri" w:cs="Times New Roman"/>
        </w:rPr>
        <w:t xml:space="preserve">100 </w:t>
      </w:r>
      <w:r>
        <w:rPr>
          <w:rFonts w:ascii="Calibri" w:hAnsi="Calibri" w:cs="Times New Roman"/>
          <w:lang w:val="en-US"/>
        </w:rPr>
        <w:t>mg</w:t>
      </w:r>
      <w:ins w:id="212" w:author="ANESTIS VLYSIDIS" w:date="2024-05-02T10:02:00Z">
        <w:r w:rsidR="00907CA9">
          <w:rPr>
            <w:rFonts w:ascii="Calibri" w:hAnsi="Calibri" w:cs="Times New Roman"/>
          </w:rPr>
          <w:t>,</w:t>
        </w:r>
      </w:ins>
      <w:del w:id="213" w:author="ANESTIS VLYSIDIS" w:date="2024-05-02T10:01:00Z">
        <w:r w:rsidDel="00907CA9">
          <w:rPr>
            <w:rFonts w:ascii="Calibri" w:hAnsi="Calibri" w:cs="Times New Roman"/>
          </w:rPr>
          <w:delText>)</w:delText>
        </w:r>
      </w:del>
      <w:r>
        <w:rPr>
          <w:rFonts w:ascii="Calibri" w:hAnsi="Calibri" w:cs="Times New Roman"/>
        </w:rPr>
        <w:t xml:space="preserve"> και </w:t>
      </w:r>
      <w:ins w:id="214" w:author="ANESTIS VLYSIDIS" w:date="2024-05-02T10:02:00Z">
        <w:r w:rsidR="00907CA9">
          <w:rPr>
            <w:rFonts w:ascii="Calibri" w:hAnsi="Calibri" w:cs="Times New Roman"/>
          </w:rPr>
          <w:t>στη συνέχεια,</w:t>
        </w:r>
      </w:ins>
      <w:del w:id="215" w:author="ANESTIS VLYSIDIS" w:date="2024-05-02T10:02:00Z">
        <w:r w:rsidDel="00907CA9">
          <w:rPr>
            <w:rFonts w:ascii="Calibri" w:hAnsi="Calibri" w:cs="Times New Roman"/>
          </w:rPr>
          <w:delText>έπειτα</w:delText>
        </w:r>
      </w:del>
      <w:r>
        <w:rPr>
          <w:rFonts w:ascii="Calibri" w:hAnsi="Calibri" w:cs="Times New Roman"/>
        </w:rPr>
        <w:t xml:space="preserve"> ακολούθησε</w:t>
      </w:r>
      <w:ins w:id="216" w:author="ANESTIS VLYSIDIS" w:date="2024-05-02T10:02:00Z">
        <w:r w:rsidR="00907CA9">
          <w:rPr>
            <w:rFonts w:ascii="Calibri" w:hAnsi="Calibri" w:cs="Times New Roman"/>
          </w:rPr>
          <w:t xml:space="preserve"> η</w:t>
        </w:r>
      </w:ins>
      <w:r>
        <w:rPr>
          <w:rFonts w:ascii="Calibri" w:hAnsi="Calibri" w:cs="Times New Roman"/>
        </w:rPr>
        <w:t xml:space="preserve"> τροφοδοσία με τα </w:t>
      </w:r>
      <w:proofErr w:type="spellStart"/>
      <w:r>
        <w:rPr>
          <w:rFonts w:ascii="Calibri" w:hAnsi="Calibri" w:cs="Times New Roman"/>
        </w:rPr>
        <w:t>υδρολύματα</w:t>
      </w:r>
      <w:proofErr w:type="spellEnd"/>
      <w:r>
        <w:rPr>
          <w:rFonts w:ascii="Calibri" w:hAnsi="Calibri" w:cs="Times New Roman"/>
        </w:rPr>
        <w:t xml:space="preserve"> που προέκυψαν από τη </w:t>
      </w:r>
      <w:ins w:id="217" w:author="ANESTIS VLYSIDIS" w:date="2024-05-02T10:02:00Z">
        <w:r w:rsidR="00907CA9">
          <w:rPr>
            <w:rFonts w:ascii="Calibri" w:hAnsi="Calibri" w:cs="Times New Roman"/>
          </w:rPr>
          <w:t>υδρόλυση/</w:t>
        </w:r>
      </w:ins>
      <w:proofErr w:type="spellStart"/>
      <w:r>
        <w:rPr>
          <w:rFonts w:ascii="Calibri" w:hAnsi="Calibri" w:cs="Times New Roman"/>
        </w:rPr>
        <w:t>βιοαποδόμηση</w:t>
      </w:r>
      <w:proofErr w:type="spellEnd"/>
      <w:ins w:id="218" w:author="ANESTIS VLYSIDIS" w:date="2024-05-02T10:02:00Z">
        <w:r w:rsidR="00907CA9">
          <w:rPr>
            <w:rFonts w:ascii="Calibri" w:hAnsi="Calibri" w:cs="Times New Roman"/>
          </w:rPr>
          <w:t xml:space="preserve"> των </w:t>
        </w:r>
        <w:r w:rsidR="00907CA9">
          <w:rPr>
            <w:rFonts w:ascii="Calibri" w:hAnsi="Calibri" w:cs="Times New Roman"/>
            <w:lang w:val="en-US"/>
          </w:rPr>
          <w:t>FW</w:t>
        </w:r>
      </w:ins>
      <w:r>
        <w:rPr>
          <w:rFonts w:ascii="Calibri" w:hAnsi="Calibri" w:cs="Times New Roman"/>
        </w:rPr>
        <w:t xml:space="preserve"> με 0, 1, 2 και 4 </w:t>
      </w:r>
      <w:proofErr w:type="spellStart"/>
      <w:r>
        <w:rPr>
          <w:rFonts w:ascii="Calibri" w:hAnsi="Calibri" w:cs="Times New Roman"/>
        </w:rPr>
        <w:t>mL</w:t>
      </w:r>
      <w:proofErr w:type="spellEnd"/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mix</w:t>
      </w:r>
      <w:r>
        <w:rPr>
          <w:rFonts w:ascii="Calibri" w:hAnsi="Calibri" w:cs="Times New Roman"/>
        </w:rPr>
        <w:t xml:space="preserve">/200 </w:t>
      </w:r>
      <w:r>
        <w:rPr>
          <w:rFonts w:ascii="Calibri" w:hAnsi="Calibri" w:cs="Times New Roman"/>
          <w:lang w:val="en-US"/>
        </w:rPr>
        <w:t>g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FW</w:t>
      </w:r>
      <w:r>
        <w:rPr>
          <w:rFonts w:ascii="Calibri" w:hAnsi="Calibri" w:cs="Times New Roman"/>
        </w:rPr>
        <w:t xml:space="preserve"> στους 40</w:t>
      </w:r>
      <w:r>
        <w:rPr>
          <w:rFonts w:ascii="Calibri" w:hAnsi="Calibri" w:cstheme="minorHAnsi"/>
          <w:vertAlign w:val="superscript"/>
        </w:rPr>
        <w:t>o</w:t>
      </w:r>
      <w:r>
        <w:rPr>
          <w:rFonts w:ascii="Calibri" w:hAnsi="Calibri" w:cstheme="minorHAnsi"/>
        </w:rPr>
        <w:t>C</w:t>
      </w:r>
      <w:r>
        <w:rPr>
          <w:rFonts w:ascii="Calibri" w:hAnsi="Calibri" w:cs="Times New Roman"/>
        </w:rPr>
        <w:t xml:space="preserve">, αλλά και με ανεπεξέργαστο FW. Το παραγόμενο </w:t>
      </w:r>
      <w:ins w:id="219" w:author="ANESTIS VLYSIDIS" w:date="2024-05-02T10:03:00Z">
        <w:r w:rsidR="00907CA9">
          <w:rPr>
            <w:rFonts w:ascii="Calibri" w:hAnsi="Calibri" w:cs="Times New Roman"/>
          </w:rPr>
          <w:t>βιο</w:t>
        </w:r>
      </w:ins>
      <w:r>
        <w:rPr>
          <w:rFonts w:ascii="Calibri" w:hAnsi="Calibri" w:cs="Times New Roman"/>
        </w:rPr>
        <w:t xml:space="preserve">αέριο αρχικά διοχετεύεται σε διάλυμα </w:t>
      </w:r>
      <w:proofErr w:type="spellStart"/>
      <w:r>
        <w:rPr>
          <w:rFonts w:ascii="Calibri" w:hAnsi="Calibri" w:cs="Times New Roman"/>
          <w:lang w:val="en-US"/>
        </w:rPr>
        <w:t>NaOH</w:t>
      </w:r>
      <w:proofErr w:type="spellEnd"/>
      <w:r>
        <w:rPr>
          <w:rFonts w:ascii="Calibri" w:hAnsi="Calibri" w:cs="Times New Roman"/>
        </w:rPr>
        <w:t xml:space="preserve"> 1Μ όπου δεσμεύεται το διοξείδιο του άνθρακα ενώ το μεθάνιο συλλέγεται και μετρ</w:t>
      </w:r>
      <w:ins w:id="220" w:author="ANESTIS VLYSIDIS" w:date="2024-05-02T10:03:00Z">
        <w:r w:rsidR="00907CA9">
          <w:rPr>
            <w:rFonts w:ascii="Calibri" w:hAnsi="Calibri" w:cs="Times New Roman"/>
          </w:rPr>
          <w:t>ιέ</w:t>
        </w:r>
      </w:ins>
      <w:del w:id="221" w:author="ANESTIS VLYSIDIS" w:date="2024-05-02T10:03:00Z">
        <w:r w:rsidDel="00907CA9">
          <w:rPr>
            <w:rFonts w:ascii="Calibri" w:hAnsi="Calibri" w:cs="Times New Roman"/>
          </w:rPr>
          <w:delText>ά</w:delText>
        </w:r>
      </w:del>
      <w:r>
        <w:rPr>
          <w:rFonts w:ascii="Calibri" w:hAnsi="Calibri" w:cs="Times New Roman"/>
        </w:rPr>
        <w:t xml:space="preserve">ται με την τεχνική της μετατόπισης του υγρού. Η παραγωγή μεθανίου στο χρόνο καταγράφεται με σύστημα παρακολούθησης με χρήση κάμερας. Πραγματοποιήθηκαν 2 κύκλοι πειραμάτων </w:t>
      </w:r>
      <w:ins w:id="222" w:author="ANESTIS VLYSIDIS" w:date="2024-05-02T10:03:00Z">
        <w:r w:rsidR="00907CA9">
          <w:rPr>
            <w:rFonts w:ascii="Calibri" w:hAnsi="Calibri" w:cs="Times New Roman"/>
          </w:rPr>
          <w:t>ΑΧ</w:t>
        </w:r>
      </w:ins>
      <w:del w:id="223" w:author="ANESTIS VLYSIDIS" w:date="2024-05-02T10:03:00Z">
        <w:r w:rsidDel="00907CA9">
          <w:rPr>
            <w:rFonts w:ascii="Calibri" w:hAnsi="Calibri" w:cs="Times New Roman"/>
          </w:rPr>
          <w:delText>αναερόβιας χώνευσης</w:delText>
        </w:r>
      </w:del>
      <w:r>
        <w:rPr>
          <w:rFonts w:ascii="Calibri" w:hAnsi="Calibri" w:cs="Times New Roman"/>
        </w:rPr>
        <w:t xml:space="preserve"> με λάσπη </w:t>
      </w:r>
      <w:ins w:id="224" w:author="ANESTIS VLYSIDIS" w:date="2024-05-02T10:03:00Z">
        <w:r w:rsidR="00907CA9">
          <w:rPr>
            <w:rFonts w:ascii="Calibri" w:hAnsi="Calibri" w:cs="Times New Roman"/>
          </w:rPr>
          <w:t>δυο</w:t>
        </w:r>
      </w:ins>
      <w:del w:id="225" w:author="ANESTIS VLYSIDIS" w:date="2024-05-02T10:03:00Z">
        <w:r w:rsidDel="00907CA9">
          <w:rPr>
            <w:rFonts w:ascii="Calibri" w:hAnsi="Calibri" w:cs="Times New Roman"/>
          </w:rPr>
          <w:delText>2</w:delText>
        </w:r>
      </w:del>
      <w:r>
        <w:rPr>
          <w:rFonts w:ascii="Calibri" w:hAnsi="Calibri" w:cs="Times New Roman"/>
        </w:rPr>
        <w:t xml:space="preserve"> διαφορετικών προελεύσεων. Κατά τον πρώτο κύκλο πειραμάτων (λάσπη Βοιωτίας) χρησιμοποιήθηκαν 1</w:t>
      </w:r>
      <w:ins w:id="226" w:author="ANESTIS VLYSIDIS" w:date="2024-05-02T10:04:00Z">
        <w:r w:rsidR="00907CA9">
          <w:rPr>
            <w:rFonts w:ascii="Calibri" w:hAnsi="Calibri" w:cs="Times New Roman"/>
          </w:rPr>
          <w:t>,</w:t>
        </w:r>
      </w:ins>
      <w:del w:id="227" w:author="ANESTIS VLYSIDIS" w:date="2024-05-02T10:04:00Z">
        <w:r w:rsidDel="00907CA9">
          <w:rPr>
            <w:rFonts w:ascii="Calibri" w:hAnsi="Calibri" w:cs="Times New Roman"/>
          </w:rPr>
          <w:delText>.</w:delText>
        </w:r>
      </w:del>
      <w:r>
        <w:rPr>
          <w:rFonts w:ascii="Calibri" w:hAnsi="Calibri" w:cs="Times New Roman"/>
        </w:rPr>
        <w:t xml:space="preserve">55 g VS λάσπης/αντιδραστήρα, ενώ στον δεύτερο (λάσπη </w:t>
      </w:r>
      <w:del w:id="228" w:author="ANESTIS VLYSIDIS" w:date="2024-05-02T10:04:00Z">
        <w:r w:rsidDel="00907CA9">
          <w:rPr>
            <w:rFonts w:ascii="Calibri" w:hAnsi="Calibri" w:cs="Times New Roman"/>
          </w:rPr>
          <w:delText xml:space="preserve">ΚΕΛ </w:delText>
        </w:r>
      </w:del>
      <w:r>
        <w:rPr>
          <w:rFonts w:ascii="Calibri" w:hAnsi="Calibri" w:cs="Times New Roman"/>
        </w:rPr>
        <w:t>Αττικής) τροφοδοτήθηκαν 4</w:t>
      </w:r>
      <w:ins w:id="229" w:author="ANESTIS VLYSIDIS" w:date="2024-05-02T10:04:00Z">
        <w:r w:rsidR="00907CA9">
          <w:rPr>
            <w:rFonts w:ascii="Calibri" w:hAnsi="Calibri" w:cs="Times New Roman"/>
          </w:rPr>
          <w:t>,</w:t>
        </w:r>
      </w:ins>
      <w:del w:id="230" w:author="ANESTIS VLYSIDIS" w:date="2024-05-02T10:04:00Z">
        <w:r w:rsidDel="00907CA9">
          <w:rPr>
            <w:rFonts w:ascii="Calibri" w:hAnsi="Calibri" w:cs="Times New Roman"/>
          </w:rPr>
          <w:delText>.</w:delText>
        </w:r>
      </w:del>
      <w:r>
        <w:rPr>
          <w:rFonts w:ascii="Calibri" w:hAnsi="Calibri" w:cs="Times New Roman"/>
        </w:rPr>
        <w:t>2</w:t>
      </w:r>
      <w:ins w:id="231" w:author="ANESTIS VLYSIDIS" w:date="2024-05-02T10:04:00Z">
        <w:r w:rsidR="00907CA9">
          <w:rPr>
            <w:rFonts w:ascii="Calibri" w:hAnsi="Calibri" w:cs="Times New Roman"/>
          </w:rPr>
          <w:t>0</w:t>
        </w:r>
      </w:ins>
      <w:r>
        <w:rPr>
          <w:rFonts w:ascii="Calibri" w:hAnsi="Calibri" w:cs="Times New Roman"/>
        </w:rPr>
        <w:t xml:space="preserve"> g VS λάσπης/αντιδραστήρα. Τέλος ακολούθησε η αναερόβια επεξεργασία του </w:t>
      </w:r>
      <w:proofErr w:type="spellStart"/>
      <w:r>
        <w:rPr>
          <w:rFonts w:ascii="Calibri" w:hAnsi="Calibri" w:cs="Times New Roman"/>
        </w:rPr>
        <w:t>υδρολύματος</w:t>
      </w:r>
      <w:proofErr w:type="spellEnd"/>
      <w:r>
        <w:rPr>
          <w:rFonts w:ascii="Calibri" w:hAnsi="Calibri" w:cs="Times New Roman"/>
        </w:rPr>
        <w:t xml:space="preserve"> που προέκυψε από τον πιλοτικό αντιδραστήρα με χρήση σκευάσματος ενζύμων-μικροοργανισμών που αντιστοιχούσε σε 1 και 2 </w:t>
      </w:r>
      <w:r>
        <w:rPr>
          <w:rFonts w:ascii="Calibri" w:hAnsi="Calibri" w:cs="Times New Roman"/>
          <w:lang w:val="en-US"/>
        </w:rPr>
        <w:t>mL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mix</w:t>
      </w:r>
      <w:r>
        <w:rPr>
          <w:rFonts w:ascii="Calibri" w:hAnsi="Calibri" w:cs="Times New Roman"/>
        </w:rPr>
        <w:t xml:space="preserve">/200 </w:t>
      </w:r>
      <w:r>
        <w:rPr>
          <w:rFonts w:ascii="Calibri" w:hAnsi="Calibri" w:cs="Times New Roman"/>
          <w:lang w:val="en-US"/>
        </w:rPr>
        <w:t>g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FW</w:t>
      </w:r>
      <w:r>
        <w:rPr>
          <w:rFonts w:ascii="Calibri" w:hAnsi="Calibri" w:cs="Times New Roman"/>
        </w:rPr>
        <w:t xml:space="preserve">, με χρήση λάσπης </w:t>
      </w:r>
      <w:del w:id="232" w:author="ANESTIS VLYSIDIS" w:date="2024-05-02T10:04:00Z">
        <w:r w:rsidDel="00907CA9">
          <w:rPr>
            <w:rFonts w:ascii="Calibri" w:hAnsi="Calibri" w:cs="Times New Roman"/>
          </w:rPr>
          <w:delText xml:space="preserve">από ΚΕΛ </w:delText>
        </w:r>
      </w:del>
      <w:r>
        <w:rPr>
          <w:rFonts w:ascii="Calibri" w:hAnsi="Calibri" w:cs="Times New Roman"/>
        </w:rPr>
        <w:t xml:space="preserve">Αττικής. Σε όλα τα πειράματα η τροφοδοσία υποστρώματος ήταν 100 </w:t>
      </w:r>
      <w:proofErr w:type="spellStart"/>
      <w:r>
        <w:rPr>
          <w:rFonts w:ascii="Calibri" w:hAnsi="Calibri" w:cs="Times New Roman"/>
        </w:rPr>
        <w:t>mg</w:t>
      </w:r>
      <w:proofErr w:type="spellEnd"/>
      <w:r>
        <w:rPr>
          <w:rFonts w:ascii="Calibri" w:hAnsi="Calibri" w:cs="Times New Roman"/>
        </w:rPr>
        <w:t xml:space="preserve"> </w:t>
      </w:r>
      <w:proofErr w:type="spellStart"/>
      <w:r>
        <w:rPr>
          <w:rFonts w:ascii="Calibri" w:hAnsi="Calibri" w:cs="Times New Roman"/>
        </w:rPr>
        <w:t>sCOD</w:t>
      </w:r>
      <w:proofErr w:type="spellEnd"/>
      <w:r>
        <w:rPr>
          <w:rFonts w:ascii="Calibri" w:hAnsi="Calibri" w:cs="Times New Roman"/>
        </w:rPr>
        <w:t xml:space="preserve">, ενώ το κάθε πείραμα σταματούσε με την </w:t>
      </w:r>
      <w:commentRangeStart w:id="233"/>
      <w:r>
        <w:rPr>
          <w:rFonts w:ascii="Calibri" w:hAnsi="Calibri" w:cs="Times New Roman"/>
        </w:rPr>
        <w:t xml:space="preserve">ελαχιστοποίηση </w:t>
      </w:r>
      <w:commentRangeEnd w:id="233"/>
      <w:r w:rsidR="00907CA9">
        <w:rPr>
          <w:rStyle w:val="ae"/>
          <w:rFonts w:ascii="Calibri" w:eastAsia="Calibri" w:hAnsi="Calibri" w:cstheme="minorBidi"/>
          <w:lang w:val="en-GB" w:eastAsia="en-US"/>
        </w:rPr>
        <w:commentReference w:id="233"/>
      </w:r>
      <w:r>
        <w:rPr>
          <w:rFonts w:ascii="Calibri" w:hAnsi="Calibri" w:cs="Times New Roman"/>
        </w:rPr>
        <w:t>του ρυθμού παραγωγής μεθανίου.</w:t>
      </w:r>
    </w:p>
    <w:p w14:paraId="0295D0FA" w14:textId="77777777" w:rsidR="00D843EF" w:rsidRDefault="00095EA7">
      <w:pPr>
        <w:pStyle w:val="a7"/>
        <w:widowControl w:val="0"/>
        <w:spacing w:line="240" w:lineRule="auto"/>
        <w:rPr>
          <w:rFonts w:asciiTheme="minorHAnsi" w:hAnsiTheme="minorHAnsi" w:cs="Times New Roman"/>
        </w:rPr>
      </w:pPr>
      <w:r>
        <w:rPr>
          <w:rFonts w:ascii="Calibri" w:hAnsi="Calibri" w:cs="Times New Roman"/>
        </w:rPr>
        <w:t xml:space="preserve">Καθώς η καταγραφή του όγκου ήταν 24ωρη, υπήρξε δυνατότητα κινητικής ανάλυσης της παραγωγής μεθανίου με χρήση του τροποποιημένου μοντέλου </w:t>
      </w:r>
      <w:proofErr w:type="spellStart"/>
      <w:r>
        <w:rPr>
          <w:rFonts w:ascii="Calibri" w:hAnsi="Calibri" w:cs="Times New Roman"/>
        </w:rPr>
        <w:t>Gompertz</w:t>
      </w:r>
      <w:proofErr w:type="spellEnd"/>
      <w:r>
        <w:rPr>
          <w:rFonts w:ascii="Calibri" w:hAnsi="Calibri" w:cs="Times New Roman"/>
          <w:vertAlign w:val="superscript"/>
        </w:rPr>
        <w:t>[6]</w:t>
      </w:r>
      <w:r>
        <w:rPr>
          <w:rFonts w:ascii="Calibri" w:hAnsi="Calibri" w:cs="Times New Roman"/>
        </w:rPr>
        <w:t xml:space="preserve"> το οποίο </w:t>
      </w:r>
      <w:r w:rsidR="0088131D">
        <w:rPr>
          <w:rFonts w:ascii="Calibri" w:hAnsi="Calibri" w:cs="Times New Roman"/>
        </w:rPr>
        <w:t>χρησιμοποιείται</w:t>
      </w:r>
      <w:r>
        <w:rPr>
          <w:rFonts w:ascii="Calibri" w:hAnsi="Calibri" w:cs="Times New Roman"/>
        </w:rPr>
        <w:t xml:space="preserve"> εκτενώς για </w:t>
      </w:r>
      <w:r w:rsidR="0088131D">
        <w:rPr>
          <w:rFonts w:ascii="Calibri" w:hAnsi="Calibri" w:cs="Times New Roman"/>
        </w:rPr>
        <w:t xml:space="preserve">τον προσδιορισμό του ρυθμού παραγωγής </w:t>
      </w:r>
      <w:r w:rsidR="0088131D">
        <w:rPr>
          <w:rFonts w:ascii="Calibri" w:hAnsi="Calibri" w:cs="Times New Roman"/>
          <w:lang w:val="en-US"/>
        </w:rPr>
        <w:t>CH</w:t>
      </w:r>
      <w:r w:rsidR="0088131D" w:rsidRPr="0088131D">
        <w:rPr>
          <w:rFonts w:ascii="Calibri" w:hAnsi="Calibri" w:cs="Times New Roman"/>
          <w:vertAlign w:val="subscript"/>
        </w:rPr>
        <w:t>4</w:t>
      </w:r>
      <w:r w:rsidR="0088131D">
        <w:rPr>
          <w:rFonts w:ascii="Calibri" w:hAnsi="Calibri" w:cs="Times New Roman"/>
        </w:rPr>
        <w:t xml:space="preserve"> </w:t>
      </w:r>
      <w:r w:rsidR="00767145">
        <w:rPr>
          <w:rFonts w:ascii="Calibri" w:hAnsi="Calibri" w:cs="Times New Roman"/>
          <w:vertAlign w:val="superscript"/>
        </w:rPr>
        <w:t>[4</w:t>
      </w:r>
      <w:r w:rsidR="0088131D">
        <w:rPr>
          <w:rFonts w:ascii="Calibri" w:hAnsi="Calibri" w:cs="Times New Roman"/>
          <w:vertAlign w:val="superscript"/>
        </w:rPr>
        <w:t>,</w:t>
      </w:r>
      <w:r>
        <w:rPr>
          <w:rFonts w:ascii="Calibri" w:hAnsi="Calibri" w:cs="Times New Roman"/>
          <w:vertAlign w:val="superscript"/>
        </w:rPr>
        <w:t>7]</w:t>
      </w:r>
      <w:r>
        <w:rPr>
          <w:rFonts w:ascii="Calibri" w:hAnsi="Calibri" w:cs="Times New Roman"/>
        </w:rPr>
        <w:t>.</w:t>
      </w:r>
    </w:p>
    <w:p w14:paraId="487EC0E4" w14:textId="77777777" w:rsidR="00D843EF" w:rsidRDefault="00095EA7">
      <w:pPr>
        <w:pStyle w:val="a7"/>
        <w:widowControl w:val="0"/>
        <w:spacing w:before="240" w:after="60" w:line="240" w:lineRule="auto"/>
        <w:rPr>
          <w:rFonts w:asciiTheme="minorHAnsi" w:hAnsiTheme="minorHAnsi" w:cs="Times New Roman"/>
        </w:rPr>
      </w:pPr>
      <m:oMath>
        <m:r>
          <w:rPr>
            <w:rFonts w:ascii="Cambria Math" w:hAnsi="Cambria Math"/>
            <w:sz w:val="20"/>
          </w:rPr>
          <m:t>P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t</m:t>
            </m:r>
          </m:e>
        </m:d>
        <m: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max</m:t>
            </m:r>
          </m:sub>
        </m:sSub>
        <m:r>
          <w:rPr>
            <w:rFonts w:ascii="Cambria Math" w:hAnsi="Cambria Math"/>
            <w:sz w:val="20"/>
          </w:rPr>
          <m:t>exp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-exp</m:t>
            </m:r>
            <m:d>
              <m:dPr>
                <m:begChr m:val="["/>
                <m:ctrlPr>
                  <w:rPr>
                    <w:rFonts w:ascii="Cambria Math" w:hAnsi="Cambria Math"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λ-t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</w:rPr>
                  <m:t>+1</m:t>
                </m:r>
              </m:e>
            </m:d>
          </m:e>
        </m:d>
      </m:oMath>
      <w:r>
        <w:rPr>
          <w:rFonts w:ascii="Calibri" w:hAnsi="Calibri" w:cs="Times New Roman"/>
        </w:rPr>
        <w:t xml:space="preserve">                                                                                         (1)</w:t>
      </w:r>
    </w:p>
    <w:p w14:paraId="41BABBE7" w14:textId="77777777" w:rsidR="00D843EF" w:rsidRDefault="00095EA7">
      <w:pPr>
        <w:pStyle w:val="a7"/>
        <w:widowControl w:val="0"/>
        <w:spacing w:line="240" w:lineRule="auto"/>
        <w:rPr>
          <w:rFonts w:ascii="Calibri" w:hAnsi="Calibri" w:cs="Times New Roman"/>
        </w:rPr>
      </w:pPr>
      <w:commentRangeStart w:id="234"/>
      <w:r>
        <w:rPr>
          <w:rFonts w:ascii="Calibri" w:hAnsi="Calibri" w:cs="Times New Roman"/>
        </w:rPr>
        <w:t xml:space="preserve">Όπου </w:t>
      </w:r>
      <w:r>
        <w:rPr>
          <w:rFonts w:ascii="Calibri" w:hAnsi="Calibri" w:cs="Times New Roman"/>
          <w:lang w:val="en-US"/>
        </w:rPr>
        <w:t>P</w:t>
      </w:r>
      <w:r>
        <w:rPr>
          <w:rFonts w:ascii="Calibri" w:hAnsi="Calibri" w:cs="Times New Roman"/>
        </w:rPr>
        <w:t>(</w:t>
      </w:r>
      <w:r>
        <w:rPr>
          <w:rFonts w:ascii="Calibri" w:hAnsi="Calibri" w:cs="Times New Roman"/>
          <w:lang w:val="en-US"/>
        </w:rPr>
        <w:t>t</w:t>
      </w:r>
      <w:r>
        <w:rPr>
          <w:rFonts w:ascii="Calibri" w:hAnsi="Calibri" w:cs="Times New Roman"/>
        </w:rPr>
        <w:t xml:space="preserve">) η παραγωγή μεθανίου σε χρόνο </w:t>
      </w:r>
      <w:r>
        <w:rPr>
          <w:rFonts w:ascii="Calibri" w:hAnsi="Calibri" w:cs="Times New Roman"/>
          <w:lang w:val="en-US"/>
        </w:rPr>
        <w:t>t</w:t>
      </w:r>
      <w:r>
        <w:rPr>
          <w:rFonts w:ascii="Calibri" w:hAnsi="Calibri" w:cs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ascii="Calibri" w:hAnsi="Calibri" w:cs="Times New Roman"/>
        </w:rPr>
        <w:t xml:space="preserve"> η μέγιστη δυνατή παραγωγή μεθανίου,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ascii="Calibri" w:hAnsi="Calibri" w:cs="Times New Roman"/>
        </w:rPr>
        <w:t xml:space="preserve"> ο μέγιστος ρυθμός παραγωγής μεθανίου και λ ο χρόνος υστέρησης.</w:t>
      </w:r>
      <w:commentRangeEnd w:id="234"/>
      <w:r w:rsidR="00907CA9">
        <w:rPr>
          <w:rStyle w:val="ae"/>
          <w:rFonts w:ascii="Calibri" w:eastAsia="Calibri" w:hAnsi="Calibri" w:cstheme="minorBidi"/>
          <w:lang w:val="en-GB" w:eastAsia="en-US"/>
        </w:rPr>
        <w:commentReference w:id="234"/>
      </w:r>
    </w:p>
    <w:p w14:paraId="33C76BEE" w14:textId="77777777" w:rsidR="00D843EF" w:rsidRDefault="00095EA7">
      <w:pPr>
        <w:pStyle w:val="a7"/>
        <w:widowControl w:val="0"/>
        <w:spacing w:line="240" w:lineRule="auto"/>
        <w:rPr>
          <w:rFonts w:asciiTheme="minorHAnsi" w:hAnsiTheme="minorHAnsi" w:cs="Times New Roman"/>
        </w:rPr>
      </w:pPr>
      <w:commentRangeStart w:id="235"/>
      <w:r>
        <w:rPr>
          <w:rFonts w:asciiTheme="minorHAnsi" w:hAnsiTheme="minorHAnsi" w:cs="Times New Roman"/>
        </w:rPr>
        <w:t xml:space="preserve">Οι χημικές αναλύσεις πραγματοποιήθηκαν σε ακολουθία με τις Standard </w:t>
      </w:r>
      <w:proofErr w:type="spellStart"/>
      <w:r>
        <w:rPr>
          <w:rFonts w:asciiTheme="minorHAnsi" w:hAnsiTheme="minorHAnsi" w:cs="Times New Roman"/>
        </w:rPr>
        <w:t>Methods</w:t>
      </w:r>
      <w:proofErr w:type="spellEnd"/>
      <w:r>
        <w:rPr>
          <w:rFonts w:asciiTheme="minorHAnsi" w:hAnsiTheme="minorHAnsi" w:cs="Times New Roman"/>
        </w:rPr>
        <w:t xml:space="preserve">: ολικά στερεά ενότητα 2540 Β., πτητικά στερεά, ενότητα 2540 E., </w:t>
      </w:r>
      <w:proofErr w:type="spellStart"/>
      <w:r>
        <w:rPr>
          <w:rFonts w:asciiTheme="minorHAnsi" w:hAnsiTheme="minorHAnsi" w:cs="Times New Roman"/>
        </w:rPr>
        <w:t>pH</w:t>
      </w:r>
      <w:proofErr w:type="spellEnd"/>
      <w:r>
        <w:rPr>
          <w:rFonts w:asciiTheme="minorHAnsi" w:hAnsiTheme="minorHAnsi" w:cs="Times New Roman"/>
        </w:rPr>
        <w:t xml:space="preserve">, ενότητα 4500-H+, χημικά απαιτούμενο οξυγόνο, ενότητα 5220 C. Τα </w:t>
      </w:r>
      <w:r>
        <w:rPr>
          <w:rFonts w:asciiTheme="minorHAnsi" w:hAnsiTheme="minorHAnsi" w:cs="Times New Roman"/>
          <w:lang w:val="en-US"/>
        </w:rPr>
        <w:t>VFAs</w:t>
      </w:r>
      <w:r>
        <w:rPr>
          <w:rFonts w:asciiTheme="minorHAnsi" w:hAnsiTheme="minorHAnsi" w:cs="Times New Roman"/>
        </w:rPr>
        <w:t xml:space="preserve"> αναλύθηκαν με </w:t>
      </w:r>
      <w:r>
        <w:rPr>
          <w:rFonts w:asciiTheme="minorHAnsi" w:hAnsiTheme="minorHAnsi" w:cs="Times New Roman"/>
          <w:lang w:val="en-US"/>
        </w:rPr>
        <w:t>HPLC</w:t>
      </w:r>
      <w:r>
        <w:rPr>
          <w:rFonts w:asciiTheme="minorHAnsi" w:hAnsiTheme="minorHAnsi" w:cs="Times New Roman"/>
        </w:rPr>
        <w:t xml:space="preserve"> (</w:t>
      </w:r>
      <w:proofErr w:type="spellStart"/>
      <w:r>
        <w:rPr>
          <w:rFonts w:asciiTheme="minorHAnsi" w:hAnsiTheme="minorHAnsi" w:cs="Times New Roman"/>
        </w:rPr>
        <w:t>Agilent</w:t>
      </w:r>
      <w:proofErr w:type="spellEnd"/>
      <w:r>
        <w:rPr>
          <w:rFonts w:asciiTheme="minorHAnsi" w:hAnsiTheme="minorHAnsi" w:cs="Times New Roman"/>
        </w:rPr>
        <w:t xml:space="preserve"> Technologies 1260 </w:t>
      </w:r>
      <w:proofErr w:type="spellStart"/>
      <w:r>
        <w:rPr>
          <w:rFonts w:asciiTheme="minorHAnsi" w:hAnsiTheme="minorHAnsi" w:cs="Times New Roman"/>
        </w:rPr>
        <w:t>Infinity</w:t>
      </w:r>
      <w:proofErr w:type="spellEnd"/>
      <w:r>
        <w:rPr>
          <w:rFonts w:asciiTheme="minorHAnsi" w:hAnsiTheme="minorHAnsi" w:cs="Times New Roman"/>
        </w:rPr>
        <w:t xml:space="preserve"> II).</w:t>
      </w:r>
      <w:commentRangeEnd w:id="235"/>
      <w:r w:rsidR="00EE261F">
        <w:rPr>
          <w:rStyle w:val="ae"/>
          <w:rFonts w:ascii="Calibri" w:eastAsia="Calibri" w:hAnsi="Calibri" w:cstheme="minorBidi"/>
          <w:lang w:val="en-GB" w:eastAsia="en-US"/>
        </w:rPr>
        <w:commentReference w:id="235"/>
      </w:r>
    </w:p>
    <w:p w14:paraId="0484493B" w14:textId="77777777" w:rsidR="00D843EF" w:rsidRDefault="00095EA7">
      <w:pPr>
        <w:pStyle w:val="a7"/>
        <w:widowControl w:val="0"/>
        <w:spacing w:before="240" w:after="60" w:line="240" w:lineRule="auto"/>
        <w:rPr>
          <w:rFonts w:asciiTheme="minorHAnsi" w:hAnsiTheme="minorHAnsi" w:cs="Times New Roman"/>
          <w:b/>
          <w:color w:val="auto"/>
        </w:rPr>
      </w:pPr>
      <w:r>
        <w:rPr>
          <w:rFonts w:asciiTheme="minorHAnsi" w:hAnsiTheme="minorHAnsi" w:cs="Times New Roman"/>
          <w:b/>
        </w:rPr>
        <w:t>ΑΠΟΤΕΛΕΣΜΑΤΑ ΚΑΙ ΣΥΖΗΤΗΣΗ</w:t>
      </w:r>
    </w:p>
    <w:p w14:paraId="61F9FFA6" w14:textId="6113BE63" w:rsidR="00D843EF" w:rsidRDefault="00095EA7" w:rsidP="00592732">
      <w:pPr>
        <w:pStyle w:val="eea"/>
        <w:tabs>
          <w:tab w:val="right" w:pos="9638"/>
        </w:tabs>
        <w:spacing w:line="240" w:lineRule="auto"/>
        <w:rPr>
          <w:rFonts w:ascii="Calibri" w:hAnsi="Calibri" w:cstheme="minorHAnsi"/>
          <w:sz w:val="24"/>
          <w:szCs w:val="24"/>
          <w:lang w:val="el-GR"/>
        </w:rPr>
      </w:pPr>
      <w:r>
        <w:rPr>
          <w:rFonts w:ascii="Calibri" w:hAnsi="Calibri" w:cstheme="minorHAnsi"/>
          <w:sz w:val="24"/>
          <w:szCs w:val="24"/>
          <w:lang w:val="el-GR"/>
        </w:rPr>
        <w:t xml:space="preserve">Ως απόκριση των πειραμάτων </w:t>
      </w:r>
      <w:proofErr w:type="spellStart"/>
      <w:r>
        <w:rPr>
          <w:rFonts w:ascii="Calibri" w:hAnsi="Calibri" w:cstheme="minorHAnsi"/>
          <w:sz w:val="24"/>
          <w:szCs w:val="24"/>
          <w:lang w:val="el-GR"/>
        </w:rPr>
        <w:t>βιοαποδόμησης</w:t>
      </w:r>
      <w:proofErr w:type="spellEnd"/>
      <w:r>
        <w:rPr>
          <w:rFonts w:ascii="Calibri" w:hAnsi="Calibri" w:cstheme="minorHAnsi"/>
          <w:sz w:val="24"/>
          <w:szCs w:val="24"/>
          <w:lang w:val="el-GR"/>
        </w:rPr>
        <w:t xml:space="preserve"> σε εργαστηριακή κλίμακα λαμβάνονται τα </w:t>
      </w:r>
      <w:r>
        <w:rPr>
          <w:rFonts w:ascii="Calibri" w:hAnsi="Calibri" w:cstheme="minorHAnsi"/>
          <w:sz w:val="24"/>
          <w:szCs w:val="24"/>
          <w:lang w:val="en-US"/>
        </w:rPr>
        <w:t>VFAs</w:t>
      </w:r>
      <w:r>
        <w:rPr>
          <w:rFonts w:ascii="Calibri" w:hAnsi="Calibri" w:cstheme="minorHAnsi"/>
          <w:sz w:val="24"/>
          <w:szCs w:val="24"/>
          <w:lang w:val="el-GR"/>
        </w:rPr>
        <w:t xml:space="preserve">: Γαλακτικό Οξύ, Οξικό Οξύ, </w:t>
      </w:r>
      <w:proofErr w:type="spellStart"/>
      <w:r>
        <w:rPr>
          <w:rFonts w:ascii="Calibri" w:hAnsi="Calibri" w:cstheme="minorHAnsi"/>
          <w:sz w:val="24"/>
          <w:szCs w:val="24"/>
          <w:lang w:val="el-GR"/>
        </w:rPr>
        <w:t>Προπιονικό</w:t>
      </w:r>
      <w:proofErr w:type="spellEnd"/>
      <w:r>
        <w:rPr>
          <w:rFonts w:ascii="Calibri" w:hAnsi="Calibri" w:cstheme="minorHAnsi"/>
          <w:sz w:val="24"/>
          <w:szCs w:val="24"/>
          <w:lang w:val="el-GR"/>
        </w:rPr>
        <w:t xml:space="preserve"> Οξύ και Αιθανόλη τα οποία είναι προϊόντα </w:t>
      </w:r>
      <w:proofErr w:type="spellStart"/>
      <w:r>
        <w:rPr>
          <w:rFonts w:ascii="Calibri" w:hAnsi="Calibri" w:cstheme="minorHAnsi"/>
          <w:sz w:val="24"/>
          <w:szCs w:val="24"/>
          <w:lang w:val="el-GR"/>
        </w:rPr>
        <w:t>οξεογενετικής</w:t>
      </w:r>
      <w:proofErr w:type="spellEnd"/>
      <w:r>
        <w:rPr>
          <w:rFonts w:ascii="Calibri" w:hAnsi="Calibri" w:cstheme="minorHAnsi"/>
          <w:sz w:val="24"/>
          <w:szCs w:val="24"/>
          <w:lang w:val="el-GR"/>
        </w:rPr>
        <w:t xml:space="preserve"> ζύμωσης. Τόσο η συνολική ποσότητα προϊόντων όσο και η αναλογία τους αποτελούν το βασικό αποτέλεσμα του πειραματικού κύκλου αυτού.</w:t>
      </w:r>
      <w:r w:rsidR="0053340E">
        <w:rPr>
          <w:rFonts w:ascii="Calibri" w:hAnsi="Calibri" w:cstheme="minorHAnsi"/>
          <w:sz w:val="24"/>
          <w:szCs w:val="24"/>
          <w:lang w:val="el-GR"/>
        </w:rPr>
        <w:t xml:space="preserve"> Από το Σχήμα 1 παρατηρείται πως στους 35</w:t>
      </w:r>
      <w:r w:rsidR="0053340E">
        <w:rPr>
          <w:rFonts w:ascii="Calibri" w:hAnsi="Calibri" w:cstheme="minorHAnsi"/>
          <w:sz w:val="24"/>
          <w:szCs w:val="24"/>
          <w:vertAlign w:val="superscript"/>
          <w:lang w:val="el-GR"/>
        </w:rPr>
        <w:t>o</w:t>
      </w:r>
      <w:r w:rsidR="0053340E">
        <w:rPr>
          <w:rFonts w:ascii="Calibri" w:hAnsi="Calibri" w:cstheme="minorHAnsi"/>
          <w:sz w:val="24"/>
          <w:szCs w:val="24"/>
          <w:lang w:val="el-GR"/>
        </w:rPr>
        <w:t>C</w:t>
      </w:r>
      <w:r w:rsidR="0053340E">
        <w:rPr>
          <w:rFonts w:ascii="Calibri" w:hAnsi="Calibri" w:cstheme="minorHAnsi"/>
          <w:sz w:val="24"/>
          <w:szCs w:val="24"/>
          <w:vertAlign w:val="superscript"/>
          <w:lang w:val="el-GR"/>
        </w:rPr>
        <w:t xml:space="preserve"> </w:t>
      </w:r>
      <w:r w:rsidR="0053340E">
        <w:rPr>
          <w:rFonts w:ascii="Calibri" w:hAnsi="Calibri" w:cstheme="minorHAnsi"/>
          <w:sz w:val="24"/>
          <w:szCs w:val="24"/>
          <w:lang w:val="el-GR"/>
        </w:rPr>
        <w:t xml:space="preserve">παράγεται περισσότερη αιθανόλη σε όλες τις αναλογίες </w:t>
      </w:r>
      <w:proofErr w:type="spellStart"/>
      <w:r w:rsidR="0053340E">
        <w:rPr>
          <w:rFonts w:ascii="Calibri" w:hAnsi="Calibri" w:cstheme="minorHAnsi"/>
          <w:sz w:val="24"/>
          <w:szCs w:val="24"/>
          <w:lang w:val="el-GR"/>
        </w:rPr>
        <w:t>mix</w:t>
      </w:r>
      <w:proofErr w:type="spellEnd"/>
      <w:r w:rsidR="0053340E">
        <w:rPr>
          <w:rFonts w:ascii="Calibri" w:hAnsi="Calibri" w:cstheme="minorHAnsi"/>
          <w:sz w:val="24"/>
          <w:szCs w:val="24"/>
          <w:lang w:val="el-GR"/>
        </w:rPr>
        <w:t>/υποστρώματος. Ωστόσο στους 40</w:t>
      </w:r>
      <w:r w:rsidR="0053340E">
        <w:rPr>
          <w:rFonts w:ascii="Calibri" w:hAnsi="Calibri" w:cstheme="minorHAnsi"/>
          <w:sz w:val="24"/>
          <w:szCs w:val="24"/>
          <w:vertAlign w:val="superscript"/>
          <w:lang w:val="el-GR"/>
        </w:rPr>
        <w:t>o</w:t>
      </w:r>
      <w:r w:rsidR="0053340E">
        <w:rPr>
          <w:rFonts w:ascii="Calibri" w:hAnsi="Calibri" w:cstheme="minorHAnsi"/>
          <w:sz w:val="24"/>
          <w:szCs w:val="24"/>
          <w:lang w:val="el-GR"/>
        </w:rPr>
        <w:t>C</w:t>
      </w:r>
      <w:r w:rsidR="0053340E">
        <w:rPr>
          <w:rFonts w:ascii="Calibri" w:hAnsi="Calibri" w:cstheme="minorHAnsi"/>
          <w:sz w:val="24"/>
          <w:szCs w:val="24"/>
          <w:vertAlign w:val="superscript"/>
          <w:lang w:val="el-GR"/>
        </w:rPr>
        <w:t xml:space="preserve"> </w:t>
      </w:r>
      <w:r w:rsidR="0053340E">
        <w:rPr>
          <w:rFonts w:ascii="Calibri" w:hAnsi="Calibri" w:cstheme="minorHAnsi"/>
          <w:sz w:val="24"/>
          <w:szCs w:val="24"/>
          <w:lang w:val="el-GR"/>
        </w:rPr>
        <w:t>παράγεται περισσότερο οξικ</w:t>
      </w:r>
      <w:r w:rsidR="0088131D">
        <w:rPr>
          <w:rFonts w:ascii="Calibri" w:hAnsi="Calibri" w:cstheme="minorHAnsi"/>
          <w:sz w:val="24"/>
          <w:szCs w:val="24"/>
          <w:lang w:val="el-GR"/>
        </w:rPr>
        <w:t>ό οξύ σε σχέση με αυτό στους 35</w:t>
      </w:r>
      <w:r w:rsidR="0053340E">
        <w:rPr>
          <w:rFonts w:ascii="Calibri" w:hAnsi="Calibri" w:cstheme="minorHAnsi"/>
          <w:sz w:val="24"/>
          <w:szCs w:val="24"/>
          <w:vertAlign w:val="superscript"/>
          <w:lang w:val="el-GR"/>
        </w:rPr>
        <w:t>o</w:t>
      </w:r>
      <w:r w:rsidR="0053340E">
        <w:rPr>
          <w:rFonts w:ascii="Calibri" w:hAnsi="Calibri" w:cstheme="minorHAnsi"/>
          <w:sz w:val="24"/>
          <w:szCs w:val="24"/>
          <w:lang w:val="el-GR"/>
        </w:rPr>
        <w:t>C</w:t>
      </w:r>
      <w:ins w:id="236" w:author="ANESTIS VLYSIDIS" w:date="2024-05-02T10:08:00Z">
        <w:r w:rsidR="00EE261F">
          <w:rPr>
            <w:rFonts w:ascii="Calibri" w:hAnsi="Calibri" w:cstheme="minorHAnsi"/>
            <w:sz w:val="24"/>
            <w:szCs w:val="24"/>
            <w:lang w:val="el-GR"/>
          </w:rPr>
          <w:t>,</w:t>
        </w:r>
      </w:ins>
      <w:del w:id="237" w:author="ANESTIS VLYSIDIS" w:date="2024-05-02T10:08:00Z">
        <w:r w:rsidR="0053340E" w:rsidDel="00EE261F">
          <w:rPr>
            <w:rFonts w:ascii="Calibri" w:hAnsi="Calibri" w:cstheme="minorHAnsi"/>
            <w:sz w:val="24"/>
            <w:szCs w:val="24"/>
            <w:lang w:val="el-GR"/>
          </w:rPr>
          <w:delText>.</w:delText>
        </w:r>
      </w:del>
      <w:r w:rsidR="0053340E">
        <w:rPr>
          <w:rFonts w:ascii="Calibri" w:hAnsi="Calibri" w:cstheme="minorHAnsi"/>
          <w:sz w:val="24"/>
          <w:szCs w:val="24"/>
          <w:lang w:val="el-GR"/>
        </w:rPr>
        <w:t xml:space="preserve"> </w:t>
      </w:r>
      <w:ins w:id="238" w:author="ANESTIS VLYSIDIS" w:date="2024-05-02T10:08:00Z">
        <w:r w:rsidR="00EE261F">
          <w:rPr>
            <w:rFonts w:ascii="Calibri" w:hAnsi="Calibri" w:cstheme="minorHAnsi"/>
            <w:sz w:val="24"/>
            <w:szCs w:val="24"/>
            <w:lang w:val="el-GR"/>
          </w:rPr>
          <w:t>τ</w:t>
        </w:r>
      </w:ins>
      <w:del w:id="239" w:author="ANESTIS VLYSIDIS" w:date="2024-05-02T10:08:00Z">
        <w:r w:rsidR="0053340E" w:rsidDel="00EE261F">
          <w:rPr>
            <w:rFonts w:ascii="Calibri" w:hAnsi="Calibri" w:cstheme="minorHAnsi"/>
            <w:sz w:val="24"/>
            <w:szCs w:val="24"/>
            <w:lang w:val="el-GR"/>
          </w:rPr>
          <w:delText>Τ</w:delText>
        </w:r>
      </w:del>
      <w:r w:rsidR="0053340E">
        <w:rPr>
          <w:rFonts w:ascii="Calibri" w:hAnsi="Calibri" w:cstheme="minorHAnsi"/>
          <w:sz w:val="24"/>
          <w:szCs w:val="24"/>
          <w:lang w:val="el-GR"/>
        </w:rPr>
        <w:t xml:space="preserve">ο </w:t>
      </w:r>
      <w:ins w:id="240" w:author="ANESTIS VLYSIDIS" w:date="2024-05-02T10:08:00Z">
        <w:r w:rsidR="00EE261F">
          <w:rPr>
            <w:rFonts w:ascii="Calibri" w:hAnsi="Calibri" w:cstheme="minorHAnsi"/>
            <w:sz w:val="24"/>
            <w:szCs w:val="24"/>
            <w:lang w:val="el-GR"/>
          </w:rPr>
          <w:t xml:space="preserve">οποίο </w:t>
        </w:r>
      </w:ins>
      <w:del w:id="241" w:author="ANESTIS VLYSIDIS" w:date="2024-05-02T10:08:00Z">
        <w:r w:rsidR="0053340E" w:rsidDel="00EE261F">
          <w:rPr>
            <w:rFonts w:ascii="Calibri" w:hAnsi="Calibri" w:cstheme="minorHAnsi"/>
            <w:sz w:val="24"/>
            <w:szCs w:val="24"/>
            <w:lang w:val="el-GR"/>
          </w:rPr>
          <w:delText xml:space="preserve">οξικό οξύ </w:delText>
        </w:r>
      </w:del>
      <w:r w:rsidR="0053340E">
        <w:rPr>
          <w:rFonts w:ascii="Calibri" w:hAnsi="Calibri" w:cstheme="minorHAnsi"/>
          <w:sz w:val="24"/>
          <w:szCs w:val="24"/>
          <w:lang w:val="el-GR"/>
        </w:rPr>
        <w:t xml:space="preserve">αποτελεί ιδανικό υπόστρωμα για τη </w:t>
      </w:r>
      <w:proofErr w:type="spellStart"/>
      <w:r w:rsidR="0053340E">
        <w:rPr>
          <w:rFonts w:ascii="Calibri" w:hAnsi="Calibri" w:cstheme="minorHAnsi"/>
          <w:sz w:val="24"/>
          <w:szCs w:val="24"/>
          <w:lang w:val="el-GR"/>
        </w:rPr>
        <w:t>μεθανογένεση</w:t>
      </w:r>
      <w:proofErr w:type="spellEnd"/>
      <w:r w:rsidR="0053340E">
        <w:rPr>
          <w:rFonts w:ascii="Calibri" w:hAnsi="Calibri" w:cstheme="minorHAnsi"/>
          <w:sz w:val="24"/>
          <w:szCs w:val="24"/>
          <w:vertAlign w:val="superscript"/>
          <w:lang w:val="el-GR"/>
        </w:rPr>
        <w:t>[5]</w:t>
      </w:r>
      <w:r w:rsidR="0053340E">
        <w:rPr>
          <w:rFonts w:ascii="Calibri" w:hAnsi="Calibri" w:cstheme="minorHAnsi"/>
          <w:sz w:val="24"/>
          <w:szCs w:val="24"/>
          <w:lang w:val="el-GR"/>
        </w:rPr>
        <w:t>. Επίσης παρατηρείται</w:t>
      </w:r>
      <w:ins w:id="242" w:author="ANESTIS VLYSIDIS" w:date="2024-05-02T10:08:00Z">
        <w:r w:rsidR="00EE261F">
          <w:rPr>
            <w:rFonts w:ascii="Calibri" w:hAnsi="Calibri" w:cstheme="minorHAnsi"/>
            <w:sz w:val="24"/>
            <w:szCs w:val="24"/>
            <w:lang w:val="el-GR"/>
          </w:rPr>
          <w:t>,</w:t>
        </w:r>
      </w:ins>
      <w:r w:rsidR="0053340E">
        <w:rPr>
          <w:rFonts w:ascii="Calibri" w:hAnsi="Calibri" w:cstheme="minorHAnsi"/>
          <w:sz w:val="24"/>
          <w:szCs w:val="24"/>
          <w:lang w:val="el-GR"/>
        </w:rPr>
        <w:t xml:space="preserve"> πως η αύξηση </w:t>
      </w:r>
      <w:del w:id="243" w:author="ANESTIS VLYSIDIS" w:date="2024-05-02T10:08:00Z">
        <w:r w:rsidR="0053340E" w:rsidDel="00EE261F">
          <w:rPr>
            <w:rFonts w:ascii="Calibri" w:hAnsi="Calibri" w:cstheme="minorHAnsi"/>
            <w:sz w:val="24"/>
            <w:szCs w:val="24"/>
            <w:lang w:val="el-GR"/>
          </w:rPr>
          <w:delText xml:space="preserve">στην </w:delText>
        </w:r>
      </w:del>
      <w:r w:rsidR="0053340E">
        <w:rPr>
          <w:rFonts w:ascii="Calibri" w:hAnsi="Calibri" w:cstheme="minorHAnsi"/>
          <w:sz w:val="24"/>
          <w:szCs w:val="24"/>
          <w:lang w:val="el-GR"/>
        </w:rPr>
        <w:t>προσθήκη</w:t>
      </w:r>
      <w:ins w:id="244" w:author="ANESTIS VLYSIDIS" w:date="2024-05-02T10:08:00Z">
        <w:r w:rsidR="00EE261F">
          <w:rPr>
            <w:rFonts w:ascii="Calibri" w:hAnsi="Calibri" w:cstheme="minorHAnsi"/>
            <w:sz w:val="24"/>
            <w:szCs w:val="24"/>
            <w:lang w:val="el-GR"/>
          </w:rPr>
          <w:t>ς</w:t>
        </w:r>
      </w:ins>
      <w:r w:rsidR="0053340E">
        <w:rPr>
          <w:rFonts w:ascii="Calibri" w:hAnsi="Calibri" w:cstheme="minorHAnsi"/>
          <w:sz w:val="24"/>
          <w:szCs w:val="24"/>
          <w:lang w:val="el-GR"/>
        </w:rPr>
        <w:t xml:space="preserve"> </w:t>
      </w:r>
      <w:proofErr w:type="spellStart"/>
      <w:r w:rsidR="0053340E">
        <w:rPr>
          <w:rFonts w:ascii="Calibri" w:hAnsi="Calibri" w:cstheme="minorHAnsi"/>
          <w:sz w:val="24"/>
          <w:szCs w:val="24"/>
          <w:lang w:val="el-GR"/>
        </w:rPr>
        <w:t>mix</w:t>
      </w:r>
      <w:proofErr w:type="spellEnd"/>
      <w:r w:rsidR="0053340E">
        <w:rPr>
          <w:rFonts w:ascii="Calibri" w:hAnsi="Calibri" w:cstheme="minorHAnsi"/>
          <w:sz w:val="24"/>
          <w:szCs w:val="24"/>
          <w:lang w:val="el-GR"/>
        </w:rPr>
        <w:t xml:space="preserve"> ενζύμων-μικροοργανισμών συνεισφέρει στην πιο </w:t>
      </w:r>
      <w:commentRangeStart w:id="245"/>
      <w:r w:rsidR="0053340E">
        <w:rPr>
          <w:rFonts w:ascii="Calibri" w:hAnsi="Calibri" w:cstheme="minorHAnsi"/>
          <w:sz w:val="24"/>
          <w:szCs w:val="24"/>
          <w:lang w:val="el-GR"/>
        </w:rPr>
        <w:t xml:space="preserve">αποτελεσματική ζύμωση </w:t>
      </w:r>
      <w:commentRangeEnd w:id="245"/>
      <w:r w:rsidR="00EE261F">
        <w:rPr>
          <w:rStyle w:val="ae"/>
          <w:rFonts w:ascii="Calibri" w:eastAsia="Calibri" w:hAnsi="Calibri" w:cstheme="minorBidi"/>
          <w:color w:val="000000" w:themeColor="text1"/>
        </w:rPr>
        <w:commentReference w:id="245"/>
      </w:r>
      <w:r w:rsidR="0053340E">
        <w:rPr>
          <w:rFonts w:ascii="Calibri" w:hAnsi="Calibri" w:cstheme="minorHAnsi"/>
          <w:sz w:val="24"/>
          <w:szCs w:val="24"/>
          <w:lang w:val="el-GR"/>
        </w:rPr>
        <w:t xml:space="preserve">όταν αυτή </w:t>
      </w:r>
      <w:r w:rsidR="0088131D">
        <w:rPr>
          <w:rFonts w:ascii="Calibri" w:hAnsi="Calibri" w:cstheme="minorHAnsi"/>
          <w:sz w:val="24"/>
          <w:szCs w:val="24"/>
          <w:lang w:val="el-GR"/>
        </w:rPr>
        <w:t>λαμβάνει χώρα σε θερμοκρασία 40</w:t>
      </w:r>
      <w:r w:rsidR="0053340E">
        <w:rPr>
          <w:rFonts w:ascii="Calibri" w:hAnsi="Calibri" w:cstheme="minorHAnsi"/>
          <w:sz w:val="24"/>
          <w:szCs w:val="24"/>
          <w:vertAlign w:val="superscript"/>
          <w:lang w:val="el-GR"/>
        </w:rPr>
        <w:t>o</w:t>
      </w:r>
      <w:r w:rsidR="0053340E">
        <w:rPr>
          <w:rFonts w:ascii="Calibri" w:hAnsi="Calibri" w:cstheme="minorHAnsi"/>
          <w:sz w:val="24"/>
          <w:szCs w:val="24"/>
          <w:lang w:val="el-GR"/>
        </w:rPr>
        <w:t xml:space="preserve">C. Ωστόσο, η δοκιμή με τα 2 </w:t>
      </w:r>
      <w:proofErr w:type="spellStart"/>
      <w:r w:rsidR="0053340E">
        <w:rPr>
          <w:rFonts w:ascii="Calibri" w:hAnsi="Calibri" w:cstheme="minorHAnsi"/>
          <w:sz w:val="24"/>
          <w:szCs w:val="24"/>
          <w:lang w:val="el-GR"/>
        </w:rPr>
        <w:t>mL</w:t>
      </w:r>
      <w:proofErr w:type="spellEnd"/>
      <w:r w:rsidR="0053340E">
        <w:rPr>
          <w:rFonts w:ascii="Calibri" w:hAnsi="Calibri" w:cstheme="minorHAnsi"/>
          <w:sz w:val="24"/>
          <w:szCs w:val="24"/>
          <w:lang w:val="el-GR"/>
        </w:rPr>
        <w:t xml:space="preserve"> </w:t>
      </w:r>
      <w:proofErr w:type="spellStart"/>
      <w:r w:rsidR="0053340E">
        <w:rPr>
          <w:rFonts w:ascii="Calibri" w:hAnsi="Calibri" w:cstheme="minorHAnsi"/>
          <w:sz w:val="24"/>
          <w:szCs w:val="24"/>
          <w:lang w:val="el-GR"/>
        </w:rPr>
        <w:t>mix</w:t>
      </w:r>
      <w:proofErr w:type="spellEnd"/>
      <w:r w:rsidR="0053340E">
        <w:rPr>
          <w:rFonts w:ascii="Calibri" w:hAnsi="Calibri" w:cstheme="minorHAnsi"/>
          <w:sz w:val="24"/>
          <w:szCs w:val="24"/>
          <w:lang w:val="el-GR"/>
        </w:rPr>
        <w:t xml:space="preserve">, φαίνεται να οδηγεί στην πιο </w:t>
      </w:r>
      <w:commentRangeStart w:id="246"/>
      <w:r w:rsidR="0053340E">
        <w:rPr>
          <w:rFonts w:ascii="Calibri" w:hAnsi="Calibri" w:cstheme="minorHAnsi"/>
          <w:sz w:val="24"/>
          <w:szCs w:val="24"/>
          <w:lang w:val="el-GR"/>
        </w:rPr>
        <w:t xml:space="preserve">συμφέρουσα </w:t>
      </w:r>
      <w:commentRangeEnd w:id="246"/>
      <w:r w:rsidR="00EE261F">
        <w:rPr>
          <w:rStyle w:val="ae"/>
          <w:rFonts w:ascii="Calibri" w:eastAsia="Calibri" w:hAnsi="Calibri" w:cstheme="minorBidi"/>
          <w:color w:val="000000" w:themeColor="text1"/>
        </w:rPr>
        <w:commentReference w:id="246"/>
      </w:r>
      <w:proofErr w:type="spellStart"/>
      <w:r w:rsidR="0053340E">
        <w:rPr>
          <w:rFonts w:ascii="Calibri" w:hAnsi="Calibri" w:cstheme="minorHAnsi"/>
          <w:sz w:val="24"/>
          <w:szCs w:val="24"/>
          <w:lang w:val="el-GR"/>
        </w:rPr>
        <w:t>βιοαποδόμηση</w:t>
      </w:r>
      <w:proofErr w:type="spellEnd"/>
      <w:r w:rsidR="0053340E">
        <w:rPr>
          <w:rFonts w:ascii="Calibri" w:hAnsi="Calibri" w:cstheme="minorHAnsi"/>
          <w:sz w:val="24"/>
          <w:szCs w:val="24"/>
          <w:lang w:val="el-GR"/>
        </w:rPr>
        <w:t xml:space="preserve"> κα</w:t>
      </w:r>
      <w:r w:rsidR="0088131D">
        <w:rPr>
          <w:rFonts w:ascii="Calibri" w:hAnsi="Calibri" w:cstheme="minorHAnsi"/>
          <w:sz w:val="24"/>
          <w:szCs w:val="24"/>
          <w:lang w:val="el-GR"/>
        </w:rPr>
        <w:t>θώς προσθήκη παραπάνω από 2 m</w:t>
      </w:r>
      <w:r w:rsidR="0088131D">
        <w:rPr>
          <w:rFonts w:ascii="Calibri" w:hAnsi="Calibri" w:cstheme="minorHAnsi"/>
          <w:sz w:val="24"/>
          <w:szCs w:val="24"/>
          <w:lang w:val="en-US"/>
        </w:rPr>
        <w:t>L</w:t>
      </w:r>
      <w:r w:rsidR="0053340E">
        <w:rPr>
          <w:rFonts w:ascii="Calibri" w:hAnsi="Calibri" w:cstheme="minorHAnsi"/>
          <w:sz w:val="24"/>
          <w:szCs w:val="24"/>
          <w:lang w:val="el-GR"/>
        </w:rPr>
        <w:t xml:space="preserve"> </w:t>
      </w:r>
      <w:commentRangeStart w:id="247"/>
      <w:r w:rsidR="0053340E">
        <w:rPr>
          <w:rFonts w:ascii="Calibri" w:hAnsi="Calibri" w:cstheme="minorHAnsi"/>
          <w:sz w:val="24"/>
          <w:szCs w:val="24"/>
          <w:lang w:val="el-GR"/>
        </w:rPr>
        <w:t>δεν δείχνει να συνεισφέρει σημαντικά</w:t>
      </w:r>
      <w:commentRangeEnd w:id="247"/>
      <w:r w:rsidR="00EE261F">
        <w:rPr>
          <w:rStyle w:val="ae"/>
          <w:rFonts w:ascii="Calibri" w:eastAsia="Calibri" w:hAnsi="Calibri" w:cstheme="minorBidi"/>
          <w:color w:val="000000" w:themeColor="text1"/>
        </w:rPr>
        <w:commentReference w:id="247"/>
      </w:r>
      <w:r w:rsidR="0053340E">
        <w:rPr>
          <w:rFonts w:ascii="Calibri" w:hAnsi="Calibri" w:cstheme="minorHAnsi"/>
          <w:sz w:val="24"/>
          <w:szCs w:val="24"/>
          <w:lang w:val="el-GR"/>
        </w:rPr>
        <w:t>.</w:t>
      </w:r>
    </w:p>
    <w:p w14:paraId="4ED16B61" w14:textId="059003AC" w:rsidR="00D843EF" w:rsidRPr="002163DD" w:rsidDel="00EE261F" w:rsidRDefault="00095EA7" w:rsidP="002163DD">
      <w:pPr>
        <w:pStyle w:val="eea"/>
        <w:tabs>
          <w:tab w:val="right" w:pos="9638"/>
        </w:tabs>
        <w:spacing w:after="200" w:line="240" w:lineRule="auto"/>
        <w:rPr>
          <w:del w:id="248" w:author="ANESTIS VLYSIDIS" w:date="2024-05-02T10:12:00Z"/>
          <w:rFonts w:asciiTheme="minorHAnsi" w:hAnsiTheme="minorHAnsi" w:cstheme="minorHAnsi"/>
          <w:sz w:val="24"/>
          <w:szCs w:val="24"/>
          <w:lang w:val="el-GR"/>
          <w:rPrChange w:id="249" w:author="ANESTIS VLYSIDIS" w:date="2024-05-02T10:26:00Z">
            <w:rPr>
              <w:del w:id="250" w:author="ANESTIS VLYSIDIS" w:date="2024-05-02T10:12:00Z"/>
              <w:rFonts w:ascii="Calibri" w:hAnsi="Calibri" w:cstheme="minorHAnsi"/>
              <w:sz w:val="24"/>
              <w:szCs w:val="24"/>
              <w:lang w:val="el-GR"/>
            </w:rPr>
          </w:rPrChange>
        </w:rPr>
        <w:pPrChange w:id="251" w:author="ANESTIS VLYSIDIS" w:date="2024-05-02T10:26:00Z">
          <w:pPr>
            <w:pStyle w:val="eea"/>
            <w:tabs>
              <w:tab w:val="right" w:pos="9638"/>
            </w:tabs>
            <w:spacing w:line="240" w:lineRule="auto"/>
          </w:pPr>
        </w:pPrChange>
      </w:pPr>
      <w:r w:rsidRPr="002163DD">
        <w:rPr>
          <w:rFonts w:asciiTheme="minorHAnsi" w:hAnsiTheme="minorHAnsi" w:cstheme="minorHAnsi"/>
          <w:noProof/>
          <w:sz w:val="24"/>
          <w:szCs w:val="24"/>
          <w:lang w:val="en-US"/>
          <w:rPrChange w:id="252" w:author="ANESTIS VLYSIDIS" w:date="2024-05-02T10:26:00Z">
            <w:rPr>
              <w:rFonts w:ascii="Calibri" w:hAnsi="Calibri" w:cstheme="minorHAnsi"/>
              <w:noProof/>
              <w:sz w:val="24"/>
              <w:szCs w:val="24"/>
              <w:lang w:val="en-US"/>
            </w:rPr>
          </w:rPrChange>
        </w:rPr>
        <w:lastRenderedPageBreak/>
        <w:drawing>
          <wp:anchor distT="0" distB="0" distL="0" distR="0" simplePos="0" relativeHeight="9" behindDoc="0" locked="0" layoutInCell="0" allowOverlap="1" wp14:anchorId="0C95C161" wp14:editId="682865A0">
            <wp:simplePos x="0" y="0"/>
            <wp:positionH relativeFrom="column">
              <wp:posOffset>1318260</wp:posOffset>
            </wp:positionH>
            <wp:positionV relativeFrom="paragraph">
              <wp:posOffset>3810</wp:posOffset>
            </wp:positionV>
            <wp:extent cx="3829050" cy="255143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="" xmlns:o="urn:schemas-microsoft-com:office:office" xmlns:v="urn:schemas-microsoft-com:vml" xmlns:w="http://schemas.openxmlformats.org/wordprocessingml/2006/main" xmlns:w10="urn:schemas-microsoft-com:office:word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14D8A" w14:textId="321FD4F6" w:rsidR="00D843EF" w:rsidRPr="002163DD" w:rsidRDefault="00095EA7" w:rsidP="002163DD">
      <w:pPr>
        <w:pStyle w:val="eea"/>
        <w:tabs>
          <w:tab w:val="right" w:pos="9638"/>
        </w:tabs>
        <w:spacing w:after="200" w:line="240" w:lineRule="auto"/>
        <w:rPr>
          <w:ins w:id="253" w:author="ANESTIS VLYSIDIS" w:date="2024-05-02T10:12:00Z"/>
          <w:rFonts w:asciiTheme="minorHAnsi" w:hAnsiTheme="minorHAnsi" w:cstheme="minorHAnsi"/>
          <w:i/>
          <w:sz w:val="22"/>
          <w:lang w:val="el-GR"/>
          <w:rPrChange w:id="254" w:author="ANESTIS VLYSIDIS" w:date="2024-05-02T10:26:00Z">
            <w:rPr>
              <w:ins w:id="255" w:author="ANESTIS VLYSIDIS" w:date="2024-05-02T10:12:00Z"/>
              <w:i/>
              <w:sz w:val="22"/>
              <w:lang w:val="el-GR"/>
            </w:rPr>
          </w:rPrChange>
        </w:rPr>
        <w:pPrChange w:id="256" w:author="ANESTIS VLYSIDIS" w:date="2024-05-02T10:26:00Z">
          <w:pPr>
            <w:spacing w:line="240" w:lineRule="auto"/>
          </w:pPr>
        </w:pPrChange>
      </w:pPr>
      <w:r w:rsidRPr="002163DD">
        <w:rPr>
          <w:rFonts w:asciiTheme="minorHAnsi" w:hAnsiTheme="minorHAnsi" w:cstheme="minorHAnsi"/>
          <w:b/>
          <w:bCs/>
          <w:i/>
          <w:sz w:val="22"/>
          <w:lang w:val="el-GR"/>
          <w:rPrChange w:id="257" w:author="ANESTIS VLYSIDIS" w:date="2024-05-02T10:26:00Z">
            <w:rPr>
              <w:rFonts w:cs="Times New Roman"/>
              <w:b/>
              <w:bCs/>
              <w:i/>
              <w:sz w:val="22"/>
              <w:lang w:val="el-GR"/>
            </w:rPr>
          </w:rPrChange>
        </w:rPr>
        <w:t>Σχήμα 1</w:t>
      </w:r>
      <w:r w:rsidRPr="002163DD">
        <w:rPr>
          <w:rFonts w:asciiTheme="minorHAnsi" w:hAnsiTheme="minorHAnsi" w:cstheme="minorHAnsi"/>
          <w:i/>
          <w:sz w:val="22"/>
          <w:lang w:val="el-GR"/>
          <w:rPrChange w:id="258" w:author="ANESTIS VLYSIDIS" w:date="2024-05-02T10:26:00Z">
            <w:rPr>
              <w:rFonts w:cs="Times New Roman"/>
              <w:i/>
              <w:sz w:val="22"/>
              <w:lang w:val="el-GR"/>
            </w:rPr>
          </w:rPrChange>
        </w:rPr>
        <w:t xml:space="preserve">. </w:t>
      </w:r>
      <w:del w:id="259" w:author="ANESTIS VLYSIDIS" w:date="2024-05-02T10:12:00Z">
        <w:r w:rsidRPr="002163DD" w:rsidDel="00EE261F">
          <w:rPr>
            <w:rFonts w:asciiTheme="minorHAnsi" w:hAnsiTheme="minorHAnsi" w:cstheme="minorHAnsi"/>
            <w:i/>
            <w:sz w:val="22"/>
            <w:lang w:val="el-GR"/>
            <w:rPrChange w:id="260" w:author="ANESTIS VLYSIDIS" w:date="2024-05-02T10:26:00Z">
              <w:rPr>
                <w:rFonts w:cs="Times New Roman"/>
                <w:i/>
                <w:sz w:val="22"/>
                <w:lang w:val="el-GR"/>
              </w:rPr>
            </w:rPrChange>
          </w:rPr>
          <w:delText>Προιόντα</w:delText>
        </w:r>
      </w:del>
      <w:ins w:id="261" w:author="ANESTIS VLYSIDIS" w:date="2024-05-02T10:12:00Z">
        <w:r w:rsidR="00EE261F" w:rsidRPr="002163DD">
          <w:rPr>
            <w:rFonts w:asciiTheme="minorHAnsi" w:hAnsiTheme="minorHAnsi" w:cstheme="minorHAnsi"/>
            <w:i/>
            <w:sz w:val="22"/>
            <w:lang w:val="el-GR"/>
            <w:rPrChange w:id="262" w:author="ANESTIS VLYSIDIS" w:date="2024-05-02T10:26:00Z">
              <w:rPr>
                <w:i/>
                <w:sz w:val="22"/>
                <w:lang w:val="el-GR"/>
              </w:rPr>
            </w:rPrChange>
          </w:rPr>
          <w:t>Προϊόντα</w:t>
        </w:r>
      </w:ins>
      <w:r w:rsidRPr="002163DD">
        <w:rPr>
          <w:rFonts w:asciiTheme="minorHAnsi" w:hAnsiTheme="minorHAnsi" w:cstheme="minorHAnsi"/>
          <w:i/>
          <w:sz w:val="22"/>
          <w:lang w:val="el-GR"/>
          <w:rPrChange w:id="263" w:author="ANESTIS VLYSIDIS" w:date="2024-05-02T10:26:00Z">
            <w:rPr>
              <w:rFonts w:cs="Times New Roman"/>
              <w:i/>
              <w:sz w:val="22"/>
              <w:lang w:val="el-GR"/>
            </w:rPr>
          </w:rPrChange>
        </w:rPr>
        <w:t xml:space="preserve"> της διεργασίας </w:t>
      </w:r>
      <w:ins w:id="264" w:author="ANESTIS VLYSIDIS" w:date="2024-05-02T10:12:00Z">
        <w:r w:rsidR="00EE261F" w:rsidRPr="002163DD">
          <w:rPr>
            <w:rFonts w:asciiTheme="minorHAnsi" w:hAnsiTheme="minorHAnsi" w:cstheme="minorHAnsi"/>
            <w:i/>
            <w:sz w:val="22"/>
            <w:lang w:val="el-GR"/>
            <w:rPrChange w:id="265" w:author="ANESTIS VLYSIDIS" w:date="2024-05-02T10:26:00Z">
              <w:rPr>
                <w:i/>
                <w:sz w:val="22"/>
                <w:lang w:val="el-GR"/>
              </w:rPr>
            </w:rPrChange>
          </w:rPr>
          <w:t>υδρόλυσης/</w:t>
        </w:r>
      </w:ins>
      <w:proofErr w:type="spellStart"/>
      <w:r w:rsidRPr="002163DD">
        <w:rPr>
          <w:rFonts w:asciiTheme="minorHAnsi" w:hAnsiTheme="minorHAnsi" w:cstheme="minorHAnsi"/>
          <w:i/>
          <w:sz w:val="22"/>
          <w:lang w:val="el-GR"/>
          <w:rPrChange w:id="266" w:author="ANESTIS VLYSIDIS" w:date="2024-05-02T10:26:00Z">
            <w:rPr>
              <w:rFonts w:cs="Times New Roman"/>
              <w:i/>
              <w:sz w:val="22"/>
              <w:lang w:val="el-GR"/>
            </w:rPr>
          </w:rPrChange>
        </w:rPr>
        <w:t>βιοαποδόμησης</w:t>
      </w:r>
      <w:proofErr w:type="spellEnd"/>
    </w:p>
    <w:p w14:paraId="0A39B72A" w14:textId="7AAC767E" w:rsidR="00EE261F" w:rsidDel="002163DD" w:rsidRDefault="00EE261F" w:rsidP="00EE261F">
      <w:pPr>
        <w:pStyle w:val="eea"/>
        <w:tabs>
          <w:tab w:val="right" w:pos="9638"/>
        </w:tabs>
        <w:spacing w:line="240" w:lineRule="auto"/>
        <w:rPr>
          <w:del w:id="267" w:author="ANESTIS VLYSIDIS" w:date="2024-05-02T10:26:00Z"/>
          <w:rFonts w:asciiTheme="minorHAnsi" w:hAnsiTheme="minorHAnsi"/>
          <w:i/>
          <w:sz w:val="22"/>
          <w:lang w:val="el-GR"/>
        </w:rPr>
        <w:pPrChange w:id="268" w:author="ANESTIS VLYSIDIS" w:date="2024-05-02T10:12:00Z">
          <w:pPr>
            <w:spacing w:line="240" w:lineRule="auto"/>
          </w:pPr>
        </w:pPrChange>
      </w:pPr>
    </w:p>
    <w:p w14:paraId="59D89726" w14:textId="148D4409" w:rsidR="0053340E" w:rsidRDefault="0053340E" w:rsidP="00592732">
      <w:pPr>
        <w:pStyle w:val="eea"/>
        <w:tabs>
          <w:tab w:val="right" w:pos="9638"/>
        </w:tabs>
        <w:spacing w:line="240" w:lineRule="auto"/>
        <w:rPr>
          <w:rFonts w:asciiTheme="minorHAnsi" w:hAnsiTheme="minorHAnsi" w:cstheme="minorHAnsi"/>
          <w:sz w:val="24"/>
          <w:szCs w:val="24"/>
          <w:lang w:val="el-GR"/>
        </w:rPr>
      </w:pPr>
      <w:r>
        <w:rPr>
          <w:rFonts w:ascii="Calibri" w:hAnsi="Calibri" w:cstheme="minorHAnsi"/>
          <w:noProof/>
          <w:sz w:val="24"/>
          <w:szCs w:val="24"/>
          <w:lang w:val="en-US"/>
        </w:rPr>
        <w:drawing>
          <wp:anchor distT="0" distB="0" distL="0" distR="0" simplePos="0" relativeHeight="251660800" behindDoc="0" locked="0" layoutInCell="0" allowOverlap="1" wp14:anchorId="70CF9E96" wp14:editId="6803DD2C">
            <wp:simplePos x="0" y="0"/>
            <wp:positionH relativeFrom="column">
              <wp:posOffset>889635</wp:posOffset>
            </wp:positionH>
            <wp:positionV relativeFrom="paragraph">
              <wp:posOffset>831850</wp:posOffset>
            </wp:positionV>
            <wp:extent cx="3857625" cy="257175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="" xmlns:o="urn:schemas-microsoft-com:office:office" xmlns:v="urn:schemas-microsoft-com:vml" xmlns:w="http://schemas.openxmlformats.org/wordprocessingml/2006/main" xmlns:w10="urn:schemas-microsoft-com:office:word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Το Σχήμα 2 αναπαριστά ένα διάγραμμα ευαισθησίας στην ποσότητα του </w:t>
      </w:r>
      <w:r>
        <w:rPr>
          <w:rFonts w:asciiTheme="minorHAnsi" w:hAnsiTheme="minorHAnsi" w:cstheme="minorHAnsi"/>
          <w:sz w:val="24"/>
          <w:szCs w:val="24"/>
          <w:lang w:val="en-US"/>
        </w:rPr>
        <w:t>mix</w:t>
      </w:r>
      <w:r w:rsidR="0088131D">
        <w:rPr>
          <w:rFonts w:asciiTheme="minorHAnsi" w:hAnsiTheme="minorHAnsi" w:cstheme="minorHAnsi"/>
          <w:sz w:val="24"/>
          <w:szCs w:val="24"/>
          <w:lang w:val="el-GR"/>
        </w:rPr>
        <w:t xml:space="preserve"> για κάθε ένωση σε θερμοκρασίες 35</w:t>
      </w:r>
      <w:r w:rsidR="0088131D">
        <w:rPr>
          <w:rFonts w:asciiTheme="minorHAnsi" w:hAnsiTheme="minorHAnsi" w:cstheme="minorHAnsi"/>
          <w:sz w:val="24"/>
          <w:szCs w:val="24"/>
          <w:vertAlign w:val="superscript"/>
          <w:lang w:val="el-GR"/>
        </w:rPr>
        <w:t xml:space="preserve"> </w:t>
      </w:r>
      <w:r w:rsidR="0088131D">
        <w:rPr>
          <w:rFonts w:asciiTheme="minorHAnsi" w:hAnsiTheme="minorHAnsi" w:cstheme="minorHAnsi"/>
          <w:sz w:val="24"/>
          <w:szCs w:val="24"/>
          <w:lang w:val="el-GR"/>
        </w:rPr>
        <w:t>και 40</w:t>
      </w:r>
      <w:r w:rsidR="0088131D">
        <w:rPr>
          <w:rFonts w:asciiTheme="minorHAnsi" w:hAnsiTheme="minorHAnsi" w:cstheme="minorHAnsi"/>
          <w:sz w:val="24"/>
          <w:szCs w:val="24"/>
          <w:vertAlign w:val="superscript"/>
          <w:lang w:val="el-GR"/>
        </w:rPr>
        <w:t>o</w:t>
      </w:r>
      <w:r w:rsidR="0088131D">
        <w:rPr>
          <w:rFonts w:asciiTheme="minorHAnsi" w:hAnsiTheme="minorHAnsi" w:cstheme="minorHAnsi"/>
          <w:sz w:val="24"/>
          <w:szCs w:val="24"/>
          <w:lang w:val="el-GR"/>
        </w:rPr>
        <w:t>C.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Φαίνεται πως με εξαίρεση την αιθανόλη, η οποία παράγεται σε μικρό βαθμό στους 40</w:t>
      </w:r>
      <w:r>
        <w:rPr>
          <w:rFonts w:asciiTheme="minorHAnsi" w:hAnsiTheme="minorHAnsi" w:cstheme="minorHAnsi"/>
          <w:sz w:val="24"/>
          <w:szCs w:val="24"/>
          <w:vertAlign w:val="superscript"/>
          <w:lang w:val="el-GR"/>
        </w:rPr>
        <w:t>o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C, όλα τα προϊόντα είναι ευαίσθητα στην προσθήκη του </w:t>
      </w:r>
      <w:proofErr w:type="spellStart"/>
      <w:r>
        <w:rPr>
          <w:rFonts w:asciiTheme="minorHAnsi" w:hAnsiTheme="minorHAnsi" w:cstheme="minorHAnsi"/>
          <w:sz w:val="24"/>
          <w:szCs w:val="24"/>
          <w:lang w:val="el-GR"/>
        </w:rPr>
        <w:t>mix</w:t>
      </w:r>
      <w:proofErr w:type="spellEnd"/>
      <w:r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commentRangeStart w:id="269"/>
      <w:r>
        <w:rPr>
          <w:rFonts w:asciiTheme="minorHAnsi" w:hAnsiTheme="minorHAnsi" w:cstheme="minorHAnsi"/>
          <w:sz w:val="24"/>
          <w:szCs w:val="24"/>
          <w:lang w:val="el-GR"/>
        </w:rPr>
        <w:t xml:space="preserve">και </w:t>
      </w:r>
      <w:r w:rsidR="0088131D">
        <w:rPr>
          <w:rFonts w:asciiTheme="minorHAnsi" w:hAnsiTheme="minorHAnsi" w:cstheme="minorHAnsi"/>
          <w:sz w:val="24"/>
          <w:szCs w:val="24"/>
          <w:lang w:val="el-GR"/>
        </w:rPr>
        <w:t>επομένως</w:t>
      </w:r>
      <w:r>
        <w:rPr>
          <w:rFonts w:asciiTheme="minorHAnsi" w:hAnsiTheme="minorHAnsi" w:cstheme="minorHAnsi"/>
          <w:sz w:val="24"/>
          <w:szCs w:val="24"/>
          <w:lang w:val="el-GR"/>
        </w:rPr>
        <w:t xml:space="preserve"> γίνεται πιο αποτελεσματική </w:t>
      </w:r>
      <w:ins w:id="270" w:author="ANESTIS VLYSIDIS" w:date="2024-05-02T10:16:00Z">
        <w:r w:rsidR="00EE261F">
          <w:rPr>
            <w:rFonts w:asciiTheme="minorHAnsi" w:hAnsiTheme="minorHAnsi" w:cstheme="minorHAnsi"/>
            <w:sz w:val="24"/>
            <w:szCs w:val="24"/>
            <w:lang w:val="el-GR"/>
          </w:rPr>
          <w:t>υδρόλυση/</w:t>
        </w:r>
      </w:ins>
      <w:proofErr w:type="spellStart"/>
      <w:r>
        <w:rPr>
          <w:rFonts w:asciiTheme="minorHAnsi" w:hAnsiTheme="minorHAnsi" w:cstheme="minorHAnsi"/>
          <w:sz w:val="24"/>
          <w:szCs w:val="24"/>
          <w:lang w:val="el-GR"/>
        </w:rPr>
        <w:t>βιοαποδόμηση</w:t>
      </w:r>
      <w:proofErr w:type="spellEnd"/>
      <w:r>
        <w:rPr>
          <w:rFonts w:asciiTheme="minorHAnsi" w:hAnsiTheme="minorHAnsi" w:cstheme="minorHAnsi"/>
          <w:sz w:val="24"/>
          <w:szCs w:val="24"/>
          <w:lang w:val="el-GR"/>
        </w:rPr>
        <w:t>.</w:t>
      </w:r>
      <w:commentRangeEnd w:id="269"/>
      <w:r w:rsidR="00EE261F">
        <w:rPr>
          <w:rStyle w:val="ae"/>
          <w:rFonts w:ascii="Calibri" w:eastAsia="Calibri" w:hAnsi="Calibri" w:cstheme="minorBidi"/>
          <w:color w:val="000000" w:themeColor="text1"/>
        </w:rPr>
        <w:commentReference w:id="269"/>
      </w:r>
    </w:p>
    <w:p w14:paraId="652B7BD9" w14:textId="77777777" w:rsidR="00D843EF" w:rsidRDefault="00D843EF">
      <w:pPr>
        <w:pStyle w:val="eea"/>
        <w:tabs>
          <w:tab w:val="right" w:pos="9638"/>
        </w:tabs>
        <w:spacing w:line="240" w:lineRule="auto"/>
        <w:rPr>
          <w:rFonts w:asciiTheme="minorHAnsi" w:hAnsiTheme="minorHAnsi" w:cstheme="minorHAnsi"/>
          <w:sz w:val="24"/>
          <w:szCs w:val="24"/>
          <w:lang w:val="el-GR"/>
        </w:rPr>
      </w:pPr>
    </w:p>
    <w:p w14:paraId="503B1503" w14:textId="1BF53120" w:rsidR="00D843EF" w:rsidRDefault="00095EA7">
      <w:pPr>
        <w:spacing w:line="240" w:lineRule="auto"/>
        <w:rPr>
          <w:rFonts w:asciiTheme="minorHAnsi" w:hAnsiTheme="minorHAnsi" w:cs="Times New Roman"/>
          <w:i/>
          <w:color w:val="auto"/>
          <w:sz w:val="22"/>
          <w:lang w:val="el-GR"/>
        </w:rPr>
      </w:pPr>
      <w:r>
        <w:rPr>
          <w:rFonts w:cs="Times New Roman"/>
          <w:b/>
          <w:bCs/>
          <w:i/>
          <w:sz w:val="22"/>
          <w:lang w:val="el-GR"/>
        </w:rPr>
        <w:t>Σχήμα 2</w:t>
      </w:r>
      <w:r>
        <w:rPr>
          <w:rFonts w:cs="Times New Roman"/>
          <w:i/>
          <w:sz w:val="22"/>
          <w:lang w:val="el-GR"/>
        </w:rPr>
        <w:t>. Ανάλυση ε</w:t>
      </w:r>
      <w:r w:rsidR="00592732">
        <w:rPr>
          <w:rFonts w:cs="Times New Roman"/>
          <w:i/>
          <w:sz w:val="22"/>
          <w:lang w:val="el-GR"/>
        </w:rPr>
        <w:t xml:space="preserve">υαισθησίας στην ποσότητα του </w:t>
      </w:r>
      <w:r w:rsidR="00592732">
        <w:rPr>
          <w:rFonts w:cs="Times New Roman"/>
          <w:i/>
          <w:sz w:val="22"/>
          <w:lang w:val="en-US"/>
        </w:rPr>
        <w:t>mix</w:t>
      </w:r>
      <w:r>
        <w:rPr>
          <w:rFonts w:cs="Times New Roman"/>
          <w:i/>
          <w:sz w:val="22"/>
          <w:lang w:val="el-GR"/>
        </w:rPr>
        <w:t xml:space="preserve"> για </w:t>
      </w:r>
      <w:del w:id="271" w:author="ANESTIS VLYSIDIS" w:date="2024-05-02T10:13:00Z">
        <w:r w:rsidDel="00EE261F">
          <w:rPr>
            <w:rFonts w:cs="Times New Roman"/>
            <w:i/>
            <w:sz w:val="22"/>
            <w:lang w:val="el-GR"/>
          </w:rPr>
          <w:delText xml:space="preserve">τις </w:delText>
        </w:r>
      </w:del>
      <w:ins w:id="272" w:author="ANESTIS VLYSIDIS" w:date="2024-05-02T10:13:00Z">
        <w:r w:rsidR="00EE261F">
          <w:rPr>
            <w:rFonts w:cs="Times New Roman"/>
            <w:i/>
            <w:sz w:val="22"/>
            <w:lang w:val="el-GR"/>
          </w:rPr>
          <w:t>δύο</w:t>
        </w:r>
      </w:ins>
      <w:del w:id="273" w:author="ANESTIS VLYSIDIS" w:date="2024-05-02T10:13:00Z">
        <w:r w:rsidDel="00EE261F">
          <w:rPr>
            <w:rFonts w:cs="Times New Roman"/>
            <w:i/>
            <w:sz w:val="22"/>
            <w:lang w:val="el-GR"/>
          </w:rPr>
          <w:delText>2</w:delText>
        </w:r>
      </w:del>
      <w:r>
        <w:rPr>
          <w:rFonts w:cs="Times New Roman"/>
          <w:i/>
          <w:sz w:val="22"/>
          <w:lang w:val="el-GR"/>
        </w:rPr>
        <w:t xml:space="preserve"> θερμοκρασ</w:t>
      </w:r>
      <w:ins w:id="274" w:author="ANESTIS VLYSIDIS" w:date="2024-05-02T10:13:00Z">
        <w:r w:rsidR="00EE261F">
          <w:rPr>
            <w:rFonts w:cs="Times New Roman"/>
            <w:i/>
            <w:sz w:val="22"/>
            <w:lang w:val="el-GR"/>
          </w:rPr>
          <w:t>ιακές τιμές 35</w:t>
        </w:r>
        <w:r w:rsidR="00EE261F" w:rsidRPr="00EE261F">
          <w:rPr>
            <w:rFonts w:cs="Times New Roman"/>
            <w:i/>
            <w:sz w:val="22"/>
            <w:vertAlign w:val="superscript"/>
            <w:lang w:val="el-GR"/>
            <w:rPrChange w:id="275" w:author="ANESTIS VLYSIDIS" w:date="2024-05-02T10:14:00Z">
              <w:rPr>
                <w:rFonts w:cs="Times New Roman"/>
                <w:i/>
                <w:sz w:val="22"/>
                <w:lang w:val="el-GR"/>
              </w:rPr>
            </w:rPrChange>
          </w:rPr>
          <w:t>ο</w:t>
        </w:r>
        <w:r w:rsidR="00EE261F">
          <w:rPr>
            <w:rFonts w:cs="Times New Roman"/>
            <w:i/>
            <w:sz w:val="22"/>
            <w:lang w:val="en-US"/>
          </w:rPr>
          <w:t>C</w:t>
        </w:r>
        <w:r w:rsidR="00EE261F" w:rsidRPr="00EE261F">
          <w:rPr>
            <w:rFonts w:cs="Times New Roman"/>
            <w:i/>
            <w:sz w:val="22"/>
            <w:lang w:val="el-GR"/>
            <w:rPrChange w:id="276" w:author="ANESTIS VLYSIDIS" w:date="2024-05-02T10:13:00Z">
              <w:rPr>
                <w:rFonts w:cs="Times New Roman"/>
                <w:i/>
                <w:sz w:val="22"/>
                <w:lang w:val="en-US"/>
              </w:rPr>
            </w:rPrChange>
          </w:rPr>
          <w:t xml:space="preserve"> </w:t>
        </w:r>
      </w:ins>
      <w:ins w:id="277" w:author="ANESTIS VLYSIDIS" w:date="2024-05-02T10:14:00Z">
        <w:r w:rsidR="00EE261F">
          <w:rPr>
            <w:rFonts w:cs="Times New Roman"/>
            <w:i/>
            <w:sz w:val="22"/>
            <w:lang w:val="el-GR"/>
          </w:rPr>
          <w:t>και 40</w:t>
        </w:r>
        <w:proofErr w:type="spellStart"/>
        <w:r w:rsidR="00EE261F" w:rsidRPr="00EE261F">
          <w:rPr>
            <w:rFonts w:cs="Times New Roman"/>
            <w:i/>
            <w:sz w:val="22"/>
            <w:vertAlign w:val="superscript"/>
            <w:lang w:val="en-US"/>
            <w:rPrChange w:id="278" w:author="ANESTIS VLYSIDIS" w:date="2024-05-02T10:14:00Z">
              <w:rPr>
                <w:rFonts w:cs="Times New Roman"/>
                <w:i/>
                <w:sz w:val="22"/>
                <w:lang w:val="en-US"/>
              </w:rPr>
            </w:rPrChange>
          </w:rPr>
          <w:t>o</w:t>
        </w:r>
        <w:r w:rsidR="00EE261F">
          <w:rPr>
            <w:rFonts w:cs="Times New Roman"/>
            <w:i/>
            <w:sz w:val="22"/>
            <w:lang w:val="en-US"/>
          </w:rPr>
          <w:t>C</w:t>
        </w:r>
        <w:proofErr w:type="spellEnd"/>
        <w:r w:rsidR="00EE261F" w:rsidRPr="00EE261F">
          <w:rPr>
            <w:rFonts w:cs="Times New Roman"/>
            <w:i/>
            <w:sz w:val="22"/>
            <w:lang w:val="el-GR"/>
            <w:rPrChange w:id="279" w:author="ANESTIS VLYSIDIS" w:date="2024-05-02T10:14:00Z">
              <w:rPr>
                <w:rFonts w:cs="Times New Roman"/>
                <w:i/>
                <w:sz w:val="22"/>
                <w:lang w:val="en-US"/>
              </w:rPr>
            </w:rPrChange>
          </w:rPr>
          <w:t>.</w:t>
        </w:r>
      </w:ins>
      <w:del w:id="280" w:author="ANESTIS VLYSIDIS" w:date="2024-05-02T10:13:00Z">
        <w:r w:rsidDel="00EE261F">
          <w:rPr>
            <w:rFonts w:cs="Times New Roman"/>
            <w:i/>
            <w:sz w:val="22"/>
            <w:lang w:val="el-GR"/>
          </w:rPr>
          <w:delText>ίες</w:delText>
        </w:r>
      </w:del>
    </w:p>
    <w:p w14:paraId="05A2047C" w14:textId="3225AA6B" w:rsidR="00D843EF" w:rsidRDefault="00095EA7">
      <w:pPr>
        <w:pStyle w:val="a7"/>
        <w:widowControl w:val="0"/>
        <w:spacing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Κατά τη </w:t>
      </w:r>
      <w:proofErr w:type="spellStart"/>
      <w:r>
        <w:rPr>
          <w:rFonts w:ascii="Calibri" w:hAnsi="Calibri" w:cs="Times New Roman"/>
        </w:rPr>
        <w:t>βιοαποδόμηση</w:t>
      </w:r>
      <w:proofErr w:type="spellEnd"/>
      <w:r>
        <w:rPr>
          <w:rFonts w:ascii="Calibri" w:hAnsi="Calibri" w:cs="Times New Roman"/>
        </w:rPr>
        <w:t xml:space="preserve"> στον αντιδραστήρα πιλοτικής κλίμακας, αρχικά τροφοδοτήθηκαν 35,8 </w:t>
      </w:r>
      <w:proofErr w:type="spellStart"/>
      <w:r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 xml:space="preserve"> FW/</w:t>
      </w:r>
      <w:proofErr w:type="spellStart"/>
      <w:r>
        <w:rPr>
          <w:rFonts w:ascii="Calibri" w:hAnsi="Calibri" w:cs="Times New Roman"/>
        </w:rPr>
        <w:t>day</w:t>
      </w:r>
      <w:proofErr w:type="spellEnd"/>
      <w:r>
        <w:rPr>
          <w:rFonts w:ascii="Calibri" w:hAnsi="Calibri" w:cs="Times New Roman"/>
        </w:rPr>
        <w:t xml:space="preserve"> με προσθήκη </w:t>
      </w:r>
      <w:del w:id="281" w:author="ANESTIS VLYSIDIS" w:date="2024-05-02T10:16:00Z">
        <w:r w:rsidDel="002163DD">
          <w:rPr>
            <w:rFonts w:ascii="Calibri" w:hAnsi="Calibri" w:cs="Times New Roman"/>
          </w:rPr>
          <w:delText>0.00</w:delText>
        </w:r>
      </w:del>
      <w:r>
        <w:rPr>
          <w:rFonts w:ascii="Calibri" w:hAnsi="Calibri" w:cs="Times New Roman"/>
        </w:rPr>
        <w:t xml:space="preserve">5 </w:t>
      </w:r>
      <w:ins w:id="282" w:author="ANESTIS VLYSIDIS" w:date="2024-05-02T10:16:00Z">
        <w:r w:rsidR="002163DD">
          <w:rPr>
            <w:rFonts w:ascii="Calibri" w:hAnsi="Calibri" w:cs="Times New Roman"/>
            <w:lang w:val="en-US"/>
          </w:rPr>
          <w:t>m</w:t>
        </w:r>
      </w:ins>
      <w:r>
        <w:rPr>
          <w:rFonts w:ascii="Calibri" w:hAnsi="Calibri" w:cs="Times New Roman"/>
        </w:rPr>
        <w:t xml:space="preserve">L </w:t>
      </w:r>
      <w:r>
        <w:rPr>
          <w:rFonts w:ascii="Calibri" w:hAnsi="Calibri" w:cs="Times New Roman"/>
          <w:lang w:val="en-US"/>
        </w:rPr>
        <w:t>mix</w:t>
      </w:r>
      <w:r>
        <w:rPr>
          <w:rFonts w:ascii="Calibri" w:hAnsi="Calibri" w:cs="Times New Roman"/>
        </w:rPr>
        <w:t>/</w:t>
      </w:r>
      <w:proofErr w:type="spellStart"/>
      <w:r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 xml:space="preserve"> FW και 4,2 </w:t>
      </w:r>
      <w:proofErr w:type="spellStart"/>
      <w:r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 xml:space="preserve"> νερού/</w:t>
      </w:r>
      <w:proofErr w:type="spellStart"/>
      <w:r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 xml:space="preserve"> FW και η εκροή είχε </w:t>
      </w:r>
      <w:proofErr w:type="spellStart"/>
      <w:r>
        <w:rPr>
          <w:rFonts w:ascii="Calibri" w:hAnsi="Calibri" w:cs="Times New Roman"/>
        </w:rPr>
        <w:t>sCOD</w:t>
      </w:r>
      <w:proofErr w:type="spellEnd"/>
      <w:r>
        <w:rPr>
          <w:rFonts w:ascii="Calibri" w:hAnsi="Calibri" w:cs="Times New Roman"/>
        </w:rPr>
        <w:t xml:space="preserve"> 9205,5 </w:t>
      </w:r>
      <w:r>
        <w:rPr>
          <w:rFonts w:ascii="DejaVu Sans" w:hAnsi="DejaVu Sans" w:cs="Times New Roman"/>
        </w:rPr>
        <w:t>±</w:t>
      </w:r>
      <w:r w:rsidR="0088131D">
        <w:rPr>
          <w:rFonts w:ascii="Calibri" w:hAnsi="Calibri" w:cs="Times New Roman"/>
        </w:rPr>
        <w:t xml:space="preserve"> 3192,3 </w:t>
      </w:r>
      <w:proofErr w:type="spellStart"/>
      <w:r w:rsidR="0088131D">
        <w:rPr>
          <w:rFonts w:ascii="Calibri" w:hAnsi="Calibri" w:cs="Times New Roman"/>
        </w:rPr>
        <w:t>mg</w:t>
      </w:r>
      <w:proofErr w:type="spellEnd"/>
      <w:r w:rsidR="0088131D">
        <w:rPr>
          <w:rFonts w:ascii="Calibri" w:hAnsi="Calibri" w:cs="Times New Roman"/>
        </w:rPr>
        <w:t>/L και</w:t>
      </w:r>
      <w:r>
        <w:rPr>
          <w:rFonts w:ascii="Calibri" w:hAnsi="Calibri" w:cs="Times New Roman"/>
        </w:rPr>
        <w:t xml:space="preserve"> λόγο </w:t>
      </w:r>
      <w:proofErr w:type="spellStart"/>
      <w:r>
        <w:rPr>
          <w:rFonts w:ascii="Calibri" w:hAnsi="Calibri" w:cs="Times New Roman"/>
        </w:rPr>
        <w:t>sCOD</w:t>
      </w:r>
      <w:proofErr w:type="spellEnd"/>
      <w:r>
        <w:rPr>
          <w:rFonts w:ascii="Calibri" w:hAnsi="Calibri" w:cs="Times New Roman"/>
        </w:rPr>
        <w:t>/</w:t>
      </w:r>
      <w:r w:rsidR="00477CA8">
        <w:rPr>
          <w:rFonts w:ascii="Calibri" w:hAnsi="Calibri" w:cs="Times New Roman"/>
          <w:lang w:val="en-US"/>
        </w:rPr>
        <w:t>t</w:t>
      </w:r>
      <w:r w:rsidR="00477CA8">
        <w:rPr>
          <w:rFonts w:ascii="Calibri" w:hAnsi="Calibri" w:cs="Times New Roman"/>
        </w:rPr>
        <w:t>COD</w:t>
      </w:r>
      <w:r w:rsidR="0088131D">
        <w:rPr>
          <w:rFonts w:ascii="Calibri" w:hAnsi="Calibri" w:cs="Times New Roman"/>
        </w:rPr>
        <w:t xml:space="preserve"> ίσο με</w:t>
      </w:r>
      <w:r>
        <w:rPr>
          <w:rFonts w:ascii="Calibri" w:hAnsi="Calibri" w:cs="Times New Roman"/>
        </w:rPr>
        <w:t xml:space="preserve"> 46,1 </w:t>
      </w:r>
      <w:r>
        <w:rPr>
          <w:rFonts w:ascii="DejaVu Sans" w:hAnsi="DejaVu Sans" w:cs="Times New Roman"/>
        </w:rPr>
        <w:t>±</w:t>
      </w:r>
      <w:r>
        <w:rPr>
          <w:rFonts w:ascii="Calibri" w:hAnsi="Calibri" w:cs="Times New Roman"/>
        </w:rPr>
        <w:t xml:space="preserve"> 12,2 %. Σε αυτή την κλίμακα, η </w:t>
      </w:r>
      <w:ins w:id="283" w:author="ANESTIS VLYSIDIS" w:date="2024-05-02T10:17:00Z">
        <w:r w:rsidR="002163DD">
          <w:rPr>
            <w:rFonts w:ascii="Calibri" w:hAnsi="Calibri" w:cs="Times New Roman"/>
          </w:rPr>
          <w:t xml:space="preserve">σημαντική μεταβλητότητα μπορεί </w:t>
        </w:r>
      </w:ins>
      <w:del w:id="284" w:author="ANESTIS VLYSIDIS" w:date="2024-05-02T10:17:00Z">
        <w:r w:rsidDel="002163DD">
          <w:rPr>
            <w:rFonts w:ascii="Calibri" w:hAnsi="Calibri" w:cs="Times New Roman"/>
          </w:rPr>
          <w:delText>τυπική απόκλιση</w:delText>
        </w:r>
      </w:del>
      <w:ins w:id="285" w:author="ANESTIS VLYSIDIS" w:date="2024-05-02T10:17:00Z">
        <w:r w:rsidR="002163DD">
          <w:rPr>
            <w:rFonts w:ascii="Calibri" w:hAnsi="Calibri" w:cs="Times New Roman"/>
          </w:rPr>
          <w:t>να</w:t>
        </w:r>
      </w:ins>
      <w:r>
        <w:rPr>
          <w:rFonts w:ascii="Calibri" w:hAnsi="Calibri" w:cs="Times New Roman"/>
        </w:rPr>
        <w:t xml:space="preserve"> οφείλεται στην ανομοιογένεια των </w:t>
      </w:r>
      <w:ins w:id="286" w:author="ANESTIS VLYSIDIS" w:date="2024-05-02T10:18:00Z">
        <w:r w:rsidR="002163DD">
          <w:rPr>
            <w:rFonts w:ascii="Calibri" w:hAnsi="Calibri" w:cs="Times New Roman"/>
            <w:lang w:val="en-US"/>
          </w:rPr>
          <w:t>FW</w:t>
        </w:r>
      </w:ins>
      <w:del w:id="287" w:author="ANESTIS VLYSIDIS" w:date="2024-05-02T10:18:00Z">
        <w:r w:rsidDel="002163DD">
          <w:rPr>
            <w:rFonts w:ascii="Calibri" w:hAnsi="Calibri" w:cs="Times New Roman"/>
          </w:rPr>
          <w:delText>υπολειμμάτων τροφών</w:delText>
        </w:r>
      </w:del>
      <w:r>
        <w:rPr>
          <w:rFonts w:ascii="Calibri" w:hAnsi="Calibri" w:cs="Times New Roman"/>
        </w:rPr>
        <w:t xml:space="preserve"> που παράγονταν ανά ημέρα από τ</w:t>
      </w:r>
      <w:ins w:id="288" w:author="ANESTIS VLYSIDIS" w:date="2024-05-02T10:18:00Z">
        <w:r w:rsidR="002163DD">
          <w:rPr>
            <w:rFonts w:ascii="Calibri" w:hAnsi="Calibri" w:cs="Times New Roman"/>
          </w:rPr>
          <w:t xml:space="preserve">ην φοιτητική λέσχη. </w:t>
        </w:r>
      </w:ins>
      <w:del w:id="289" w:author="ANESTIS VLYSIDIS" w:date="2024-05-02T10:18:00Z">
        <w:r w:rsidDel="002163DD">
          <w:rPr>
            <w:rFonts w:ascii="Calibri" w:hAnsi="Calibri" w:cs="Times New Roman"/>
          </w:rPr>
          <w:delText xml:space="preserve">ο εστιατόριο. </w:delText>
        </w:r>
      </w:del>
      <w:r>
        <w:rPr>
          <w:rFonts w:ascii="Calibri" w:hAnsi="Calibri" w:cs="Times New Roman"/>
        </w:rPr>
        <w:t xml:space="preserve">Στη συνέχεια, αυξήθηκε η αραίωση με χρήση 5,7 </w:t>
      </w:r>
      <w:proofErr w:type="spellStart"/>
      <w:r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 xml:space="preserve"> νερού/</w:t>
      </w:r>
      <w:proofErr w:type="spellStart"/>
      <w:r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 xml:space="preserve"> FW ενώ οι υπόλοιπες συνθήκες παρέμειναν σταθερές. Παρατηρήθηκε μία μείωση στο </w:t>
      </w:r>
      <w:proofErr w:type="spellStart"/>
      <w:r>
        <w:rPr>
          <w:rFonts w:ascii="Calibri" w:hAnsi="Calibri" w:cs="Times New Roman"/>
        </w:rPr>
        <w:t>sCOD</w:t>
      </w:r>
      <w:proofErr w:type="spellEnd"/>
      <w:r>
        <w:rPr>
          <w:rFonts w:ascii="Calibri" w:hAnsi="Calibri" w:cs="Times New Roman"/>
        </w:rPr>
        <w:t xml:space="preserve"> στα 4981,0 </w:t>
      </w:r>
      <w:r>
        <w:rPr>
          <w:rFonts w:ascii="DejaVu Sans" w:hAnsi="DejaVu Sans" w:cs="Times New Roman"/>
        </w:rPr>
        <w:t>±</w:t>
      </w:r>
      <w:r>
        <w:rPr>
          <w:rFonts w:ascii="Calibri" w:hAnsi="Calibri" w:cs="Times New Roman"/>
        </w:rPr>
        <w:t xml:space="preserve"> 1288,7 </w:t>
      </w:r>
      <w:proofErr w:type="spellStart"/>
      <w:r>
        <w:rPr>
          <w:rFonts w:ascii="Calibri" w:hAnsi="Calibri" w:cs="Times New Roman"/>
        </w:rPr>
        <w:t>mg</w:t>
      </w:r>
      <w:proofErr w:type="spellEnd"/>
      <w:r>
        <w:rPr>
          <w:rFonts w:ascii="Calibri" w:hAnsi="Calibri" w:cs="Times New Roman"/>
        </w:rPr>
        <w:t xml:space="preserve">/L, ενώ ο λόγος </w:t>
      </w:r>
      <w:proofErr w:type="spellStart"/>
      <w:r>
        <w:rPr>
          <w:rFonts w:ascii="Calibri" w:hAnsi="Calibri" w:cs="Times New Roman"/>
        </w:rPr>
        <w:t>sCOD</w:t>
      </w:r>
      <w:proofErr w:type="spellEnd"/>
      <w:r>
        <w:rPr>
          <w:rFonts w:ascii="Calibri" w:hAnsi="Calibri" w:cs="Times New Roman"/>
        </w:rPr>
        <w:t>/</w:t>
      </w:r>
      <w:proofErr w:type="spellStart"/>
      <w:r>
        <w:rPr>
          <w:rFonts w:ascii="Calibri" w:hAnsi="Calibri" w:cs="Times New Roman"/>
        </w:rPr>
        <w:t>tCOD</w:t>
      </w:r>
      <w:proofErr w:type="spellEnd"/>
      <w:r>
        <w:rPr>
          <w:rFonts w:ascii="Calibri" w:hAnsi="Calibri" w:cs="Times New Roman"/>
        </w:rPr>
        <w:t xml:space="preserve"> ήταν 39,2 </w:t>
      </w:r>
      <w:r>
        <w:rPr>
          <w:rFonts w:ascii="DejaVu Sans" w:hAnsi="DejaVu Sans" w:cs="Times New Roman"/>
        </w:rPr>
        <w:t>±</w:t>
      </w:r>
      <w:r>
        <w:rPr>
          <w:rFonts w:ascii="Calibri" w:hAnsi="Calibri" w:cs="Times New Roman"/>
        </w:rPr>
        <w:t xml:space="preserve"> 10,4 %. Παρά τη μείωση της απόδοσης της υδρόλυσης δεν προκύπτει ασφαλές συμπέρασμα για την επίδραση της αραίωσης στη </w:t>
      </w:r>
      <w:ins w:id="290" w:author="ANESTIS VLYSIDIS" w:date="2024-05-02T10:18:00Z">
        <w:r w:rsidR="002163DD">
          <w:rPr>
            <w:rFonts w:ascii="Calibri" w:hAnsi="Calibri" w:cs="Times New Roman"/>
          </w:rPr>
          <w:t>υδρόλυση/</w:t>
        </w:r>
      </w:ins>
      <w:proofErr w:type="spellStart"/>
      <w:r>
        <w:rPr>
          <w:rFonts w:ascii="Calibri" w:hAnsi="Calibri" w:cs="Times New Roman"/>
        </w:rPr>
        <w:t>βιοαποδόμηση</w:t>
      </w:r>
      <w:proofErr w:type="spellEnd"/>
      <w:r>
        <w:rPr>
          <w:rFonts w:ascii="Calibri" w:hAnsi="Calibri" w:cs="Times New Roman"/>
        </w:rPr>
        <w:t xml:space="preserve"> (p-</w:t>
      </w:r>
      <w:proofErr w:type="spellStart"/>
      <w:r>
        <w:rPr>
          <w:rFonts w:ascii="Calibri" w:hAnsi="Calibri" w:cs="Times New Roman"/>
        </w:rPr>
        <w:t>Value</w:t>
      </w:r>
      <w:proofErr w:type="spellEnd"/>
      <w:ins w:id="291" w:author="ANESTIS VLYSIDIS" w:date="2024-05-02T10:18:00Z">
        <w:r w:rsidR="002163DD">
          <w:rPr>
            <w:rFonts w:ascii="Calibri" w:hAnsi="Calibri" w:cs="Times New Roman"/>
          </w:rPr>
          <w:t xml:space="preserve"> =</w:t>
        </w:r>
      </w:ins>
      <w:r>
        <w:rPr>
          <w:rFonts w:ascii="Calibri" w:hAnsi="Calibri" w:cs="Times New Roman"/>
        </w:rPr>
        <w:t xml:space="preserve"> 0,86). Έπειτα μειώθηκε η τροφοδοσία σε 25 </w:t>
      </w:r>
      <w:proofErr w:type="spellStart"/>
      <w:r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 xml:space="preserve"> FW/</w:t>
      </w:r>
      <w:proofErr w:type="spellStart"/>
      <w:r>
        <w:rPr>
          <w:rFonts w:ascii="Calibri" w:hAnsi="Calibri" w:cs="Times New Roman"/>
        </w:rPr>
        <w:t>day</w:t>
      </w:r>
      <w:proofErr w:type="spellEnd"/>
      <w:r>
        <w:rPr>
          <w:rFonts w:ascii="Calibri" w:hAnsi="Calibri" w:cs="Times New Roman"/>
        </w:rPr>
        <w:t xml:space="preserve"> και δοκιμάστηκε η προσθήκη διπλάσιας ποσότητας ενζύμων, δηλαδή </w:t>
      </w:r>
      <w:del w:id="292" w:author="ANESTIS VLYSIDIS" w:date="2024-05-02T10:18:00Z">
        <w:r w:rsidDel="002163DD">
          <w:rPr>
            <w:rFonts w:ascii="Calibri" w:hAnsi="Calibri" w:cs="Times New Roman"/>
          </w:rPr>
          <w:delText>0,0</w:delText>
        </w:r>
      </w:del>
      <w:r>
        <w:rPr>
          <w:rFonts w:ascii="Calibri" w:hAnsi="Calibri" w:cs="Times New Roman"/>
        </w:rPr>
        <w:t>1</w:t>
      </w:r>
      <w:ins w:id="293" w:author="ANESTIS VLYSIDIS" w:date="2024-05-02T10:18:00Z">
        <w:r w:rsidR="002163DD">
          <w:rPr>
            <w:rFonts w:ascii="Calibri" w:hAnsi="Calibri" w:cs="Times New Roman"/>
          </w:rPr>
          <w:t>0</w:t>
        </w:r>
      </w:ins>
      <w:r>
        <w:rPr>
          <w:rFonts w:ascii="Calibri" w:hAnsi="Calibri" w:cs="Times New Roman"/>
        </w:rPr>
        <w:t xml:space="preserve"> </w:t>
      </w:r>
      <w:ins w:id="294" w:author="ANESTIS VLYSIDIS" w:date="2024-05-02T10:18:00Z">
        <w:r w:rsidR="002163DD">
          <w:rPr>
            <w:rFonts w:ascii="Calibri" w:hAnsi="Calibri" w:cs="Times New Roman"/>
            <w:lang w:val="en-US"/>
          </w:rPr>
          <w:t>m</w:t>
        </w:r>
      </w:ins>
      <w:r>
        <w:rPr>
          <w:rFonts w:ascii="Calibri" w:hAnsi="Calibri" w:cs="Times New Roman"/>
        </w:rPr>
        <w:t xml:space="preserve">L </w:t>
      </w:r>
      <w:r>
        <w:rPr>
          <w:rFonts w:ascii="Calibri" w:hAnsi="Calibri" w:cs="Times New Roman"/>
          <w:lang w:val="en-US"/>
        </w:rPr>
        <w:t>mix</w:t>
      </w:r>
      <w:r>
        <w:rPr>
          <w:rFonts w:ascii="Calibri" w:hAnsi="Calibri" w:cs="Times New Roman"/>
        </w:rPr>
        <w:t>/</w:t>
      </w:r>
      <w:proofErr w:type="spellStart"/>
      <w:r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 xml:space="preserve"> FW ενώ η </w:t>
      </w:r>
      <w:r w:rsidR="0088131D">
        <w:rPr>
          <w:rFonts w:ascii="Calibri" w:hAnsi="Calibri" w:cs="Times New Roman"/>
        </w:rPr>
        <w:t xml:space="preserve">προσθήκη νερού ήταν ίση με 8,9 </w:t>
      </w:r>
      <w:proofErr w:type="spellStart"/>
      <w:r w:rsidR="0088131D"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>/</w:t>
      </w:r>
      <w:proofErr w:type="spellStart"/>
      <w:r>
        <w:rPr>
          <w:rFonts w:ascii="Calibri" w:hAnsi="Calibri" w:cs="Times New Roman"/>
        </w:rPr>
        <w:t>kg</w:t>
      </w:r>
      <w:proofErr w:type="spellEnd"/>
      <w:r>
        <w:rPr>
          <w:rFonts w:ascii="Calibri" w:hAnsi="Calibri" w:cs="Times New Roman"/>
        </w:rPr>
        <w:t xml:space="preserve"> FW. Το </w:t>
      </w:r>
      <w:proofErr w:type="spellStart"/>
      <w:r>
        <w:rPr>
          <w:rFonts w:ascii="Calibri" w:hAnsi="Calibri" w:cs="Times New Roman"/>
        </w:rPr>
        <w:t>sCOD</w:t>
      </w:r>
      <w:proofErr w:type="spellEnd"/>
      <w:r>
        <w:rPr>
          <w:rFonts w:ascii="Calibri" w:hAnsi="Calibri" w:cs="Times New Roman"/>
        </w:rPr>
        <w:t xml:space="preserve"> του πειράματος αυτού ήταν 3609,3 </w:t>
      </w:r>
      <w:r>
        <w:rPr>
          <w:rFonts w:ascii="DejaVu Sans" w:hAnsi="DejaVu Sans" w:cs="Times New Roman"/>
        </w:rPr>
        <w:t>±</w:t>
      </w:r>
      <w:r>
        <w:rPr>
          <w:rFonts w:ascii="Calibri" w:hAnsi="Calibri" w:cs="Times New Roman"/>
        </w:rPr>
        <w:t xml:space="preserve"> 1993,0 </w:t>
      </w:r>
      <w:proofErr w:type="spellStart"/>
      <w:r>
        <w:rPr>
          <w:rFonts w:ascii="Calibri" w:hAnsi="Calibri" w:cs="Times New Roman"/>
        </w:rPr>
        <w:t>mg</w:t>
      </w:r>
      <w:proofErr w:type="spellEnd"/>
      <w:r>
        <w:rPr>
          <w:rFonts w:ascii="Calibri" w:hAnsi="Calibri" w:cs="Times New Roman"/>
        </w:rPr>
        <w:t xml:space="preserve">/L ενώ ο λόγος </w:t>
      </w:r>
      <w:proofErr w:type="spellStart"/>
      <w:r>
        <w:rPr>
          <w:rFonts w:ascii="Calibri" w:hAnsi="Calibri" w:cs="Times New Roman"/>
        </w:rPr>
        <w:t>sCOD</w:t>
      </w:r>
      <w:proofErr w:type="spellEnd"/>
      <w:r>
        <w:rPr>
          <w:rFonts w:ascii="Calibri" w:hAnsi="Calibri" w:cs="Times New Roman"/>
        </w:rPr>
        <w:t>/</w:t>
      </w:r>
      <w:proofErr w:type="spellStart"/>
      <w:r>
        <w:rPr>
          <w:rFonts w:ascii="Calibri" w:hAnsi="Calibri" w:cs="Times New Roman"/>
        </w:rPr>
        <w:t>tCOD</w:t>
      </w:r>
      <w:proofErr w:type="spellEnd"/>
      <w:r>
        <w:rPr>
          <w:rFonts w:ascii="Calibri" w:hAnsi="Calibri" w:cs="Times New Roman"/>
        </w:rPr>
        <w:t xml:space="preserve"> ήταν 32,7 </w:t>
      </w:r>
      <w:r>
        <w:rPr>
          <w:rFonts w:ascii="DejaVu Sans" w:hAnsi="DejaVu Sans" w:cs="Times New Roman"/>
        </w:rPr>
        <w:t>±</w:t>
      </w:r>
      <w:r>
        <w:rPr>
          <w:rFonts w:ascii="Calibri" w:hAnsi="Calibri" w:cs="Times New Roman"/>
        </w:rPr>
        <w:t xml:space="preserve"> 10,3</w:t>
      </w:r>
      <w:del w:id="295" w:author="ANESTIS VLYSIDIS" w:date="2024-05-02T10:19:00Z">
        <w:r w:rsidDel="002163DD">
          <w:rPr>
            <w:rFonts w:ascii="Calibri" w:hAnsi="Calibri" w:cs="Times New Roman"/>
          </w:rPr>
          <w:delText xml:space="preserve"> (%)</w:delText>
        </w:r>
      </w:del>
      <w:r>
        <w:rPr>
          <w:rFonts w:ascii="Calibri" w:hAnsi="Calibri" w:cs="Times New Roman"/>
        </w:rPr>
        <w:t xml:space="preserve">. </w:t>
      </w:r>
      <w:r w:rsidR="00477CA8">
        <w:rPr>
          <w:rFonts w:ascii="Calibri" w:hAnsi="Calibri" w:cs="Times New Roman"/>
        </w:rPr>
        <w:t xml:space="preserve">Καθώς ο </w:t>
      </w:r>
      <w:r>
        <w:rPr>
          <w:rFonts w:ascii="Calibri" w:hAnsi="Calibri" w:cs="Times New Roman"/>
        </w:rPr>
        <w:t>λόγος αυτός είναι μικρότερος από αυτούς τω</w:t>
      </w:r>
      <w:r w:rsidR="00477CA8">
        <w:rPr>
          <w:rFonts w:ascii="Calibri" w:hAnsi="Calibri" w:cs="Times New Roman"/>
        </w:rPr>
        <w:t xml:space="preserve">ν </w:t>
      </w:r>
      <w:ins w:id="296" w:author="ANESTIS VLYSIDIS" w:date="2024-05-02T10:19:00Z">
        <w:r w:rsidR="002163DD">
          <w:rPr>
            <w:rFonts w:ascii="Calibri" w:hAnsi="Calibri" w:cs="Times New Roman"/>
          </w:rPr>
          <w:t>δύο</w:t>
        </w:r>
      </w:ins>
      <w:del w:id="297" w:author="ANESTIS VLYSIDIS" w:date="2024-05-02T10:19:00Z">
        <w:r w:rsidR="00477CA8" w:rsidDel="002163DD">
          <w:rPr>
            <w:rFonts w:ascii="Calibri" w:hAnsi="Calibri" w:cs="Times New Roman"/>
          </w:rPr>
          <w:delText>2</w:delText>
        </w:r>
      </w:del>
      <w:r w:rsidR="00477CA8">
        <w:rPr>
          <w:rFonts w:ascii="Calibri" w:hAnsi="Calibri" w:cs="Times New Roman"/>
        </w:rPr>
        <w:t xml:space="preserve"> προηγούμενων </w:t>
      </w:r>
      <w:r>
        <w:rPr>
          <w:rFonts w:ascii="Calibri" w:hAnsi="Calibri" w:cs="Times New Roman"/>
        </w:rPr>
        <w:t>πειραμάτων (p-</w:t>
      </w:r>
      <w:proofErr w:type="spellStart"/>
      <w:r>
        <w:rPr>
          <w:rFonts w:ascii="Calibri" w:hAnsi="Calibri" w:cs="Times New Roman"/>
        </w:rPr>
        <w:t>Value</w:t>
      </w:r>
      <w:proofErr w:type="spellEnd"/>
      <w:r>
        <w:rPr>
          <w:rFonts w:ascii="Calibri" w:hAnsi="Calibri" w:cs="Times New Roman"/>
        </w:rPr>
        <w:t xml:space="preserve"> 0,0002 και 0,0011 για το πρώτο και δεύτερο πείραμα </w:t>
      </w:r>
      <w:r>
        <w:rPr>
          <w:rFonts w:ascii="Calibri" w:hAnsi="Calibri" w:cs="Times New Roman"/>
        </w:rPr>
        <w:lastRenderedPageBreak/>
        <w:t>αντ</w:t>
      </w:r>
      <w:r w:rsidR="00477CA8">
        <w:rPr>
          <w:rFonts w:ascii="Calibri" w:hAnsi="Calibri" w:cs="Times New Roman"/>
        </w:rPr>
        <w:t xml:space="preserve">ίστοιχα) προκύπτει το συμπέρασμα ότι </w:t>
      </w:r>
      <w:r>
        <w:rPr>
          <w:rFonts w:ascii="Calibri" w:hAnsi="Calibri" w:cs="Times New Roman"/>
        </w:rPr>
        <w:t>η αναλογία</w:t>
      </w:r>
      <w:r w:rsidR="00477CA8">
        <w:rPr>
          <w:rFonts w:ascii="Calibri" w:hAnsi="Calibri" w:cs="Times New Roman"/>
        </w:rPr>
        <w:t xml:space="preserve"> </w:t>
      </w:r>
      <w:del w:id="298" w:author="ANESTIS VLYSIDIS" w:date="2024-05-02T10:19:00Z">
        <w:r w:rsidR="00477CA8" w:rsidDel="002163DD">
          <w:rPr>
            <w:rFonts w:ascii="Calibri" w:hAnsi="Calibri" w:cs="Times New Roman"/>
          </w:rPr>
          <w:delText>0,0</w:delText>
        </w:r>
      </w:del>
      <w:r w:rsidR="00477CA8">
        <w:rPr>
          <w:rFonts w:ascii="Calibri" w:hAnsi="Calibri" w:cs="Times New Roman"/>
        </w:rPr>
        <w:t>1</w:t>
      </w:r>
      <w:ins w:id="299" w:author="ANESTIS VLYSIDIS" w:date="2024-05-02T10:19:00Z">
        <w:r w:rsidR="002163DD">
          <w:rPr>
            <w:rFonts w:ascii="Calibri" w:hAnsi="Calibri" w:cs="Times New Roman"/>
          </w:rPr>
          <w:t>0</w:t>
        </w:r>
      </w:ins>
      <w:r w:rsidR="00477CA8">
        <w:rPr>
          <w:rFonts w:ascii="Calibri" w:hAnsi="Calibri" w:cs="Times New Roman"/>
        </w:rPr>
        <w:t xml:space="preserve"> </w:t>
      </w:r>
      <w:ins w:id="300" w:author="ANESTIS VLYSIDIS" w:date="2024-05-02T10:19:00Z">
        <w:r w:rsidR="002163DD">
          <w:rPr>
            <w:rFonts w:ascii="Calibri" w:hAnsi="Calibri" w:cs="Times New Roman"/>
            <w:lang w:val="en-US"/>
          </w:rPr>
          <w:t>m</w:t>
        </w:r>
      </w:ins>
      <w:r w:rsidR="00477CA8">
        <w:rPr>
          <w:rFonts w:ascii="Calibri" w:hAnsi="Calibri" w:cs="Times New Roman"/>
        </w:rPr>
        <w:t xml:space="preserve">L </w:t>
      </w:r>
      <w:r w:rsidR="00477CA8">
        <w:rPr>
          <w:rFonts w:ascii="Calibri" w:hAnsi="Calibri" w:cs="Times New Roman"/>
          <w:lang w:val="en-US"/>
        </w:rPr>
        <w:t>mix</w:t>
      </w:r>
      <w:r w:rsidR="00477CA8">
        <w:rPr>
          <w:rFonts w:ascii="Calibri" w:hAnsi="Calibri" w:cs="Times New Roman"/>
        </w:rPr>
        <w:t>/</w:t>
      </w:r>
      <w:proofErr w:type="spellStart"/>
      <w:r w:rsidR="00477CA8">
        <w:rPr>
          <w:rFonts w:ascii="Calibri" w:hAnsi="Calibri" w:cs="Times New Roman"/>
        </w:rPr>
        <w:t>kg</w:t>
      </w:r>
      <w:proofErr w:type="spellEnd"/>
      <w:r w:rsidR="00477CA8">
        <w:rPr>
          <w:rFonts w:ascii="Calibri" w:hAnsi="Calibri" w:cs="Times New Roman"/>
        </w:rPr>
        <w:t xml:space="preserve"> FW</w:t>
      </w:r>
      <w:r>
        <w:rPr>
          <w:rFonts w:ascii="Calibri" w:hAnsi="Calibri" w:cs="Times New Roman"/>
        </w:rPr>
        <w:t xml:space="preserve"> δεν αυξάνει την απόδοση της υδρόλυσης. Με βάση τα αποτελέσματα της εργαστηριακής κλίμακας, η αναλογία αυτή, η οποία είναι αντίστοιχη των 2 </w:t>
      </w:r>
      <w:proofErr w:type="spellStart"/>
      <w:r>
        <w:rPr>
          <w:rFonts w:ascii="Calibri" w:hAnsi="Calibri" w:cs="Times New Roman"/>
        </w:rPr>
        <w:t>mL</w:t>
      </w:r>
      <w:proofErr w:type="spellEnd"/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mix</w:t>
      </w:r>
      <w:r>
        <w:rPr>
          <w:rFonts w:ascii="Calibri" w:hAnsi="Calibri" w:cs="Times New Roman"/>
        </w:rPr>
        <w:t xml:space="preserve">/200 </w:t>
      </w:r>
      <w:r>
        <w:rPr>
          <w:rFonts w:ascii="Calibri" w:hAnsi="Calibri" w:cs="Times New Roman"/>
          <w:lang w:val="en-US"/>
        </w:rPr>
        <w:t>g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FW</w:t>
      </w:r>
      <w:r>
        <w:rPr>
          <w:rFonts w:ascii="Calibri" w:hAnsi="Calibri" w:cs="Times New Roman"/>
        </w:rPr>
        <w:t xml:space="preserve"> σε εκείνη την κλίμακα, βοήθησε στην παραγωγή περισσότερων προϊόντων ζύμωσης. Οπότε συμπεραίνεται πως η υδρόλυση και η ζύμωση δεν έχουν τις ίδιες βέλτιστες συνθήκες λειτουργίας.</w:t>
      </w:r>
    </w:p>
    <w:p w14:paraId="3392CE35" w14:textId="0D220BFA" w:rsidR="0053340E" w:rsidRPr="0053340E" w:rsidRDefault="0053340E" w:rsidP="0053340E">
      <w:pPr>
        <w:pStyle w:val="a7"/>
        <w:widowControl w:val="0"/>
        <w:spacing w:line="240" w:lineRule="auto"/>
        <w:rPr>
          <w:rFonts w:asciiTheme="minorHAnsi" w:hAnsiTheme="minorHAnsi" w:cs="Times New Roman"/>
        </w:rPr>
      </w:pPr>
      <w:r>
        <w:rPr>
          <w:rFonts w:ascii="Calibri" w:hAnsi="Calibri" w:cs="Times New Roman"/>
        </w:rPr>
        <w:t xml:space="preserve">Από το Σχήμα 3 φαίνεται πως η προσαρμογή του μοντέλου </w:t>
      </w:r>
      <w:proofErr w:type="spellStart"/>
      <w:r>
        <w:rPr>
          <w:rFonts w:ascii="Calibri" w:hAnsi="Calibri" w:cs="Times New Roman"/>
        </w:rPr>
        <w:t>Gompertz</w:t>
      </w:r>
      <w:proofErr w:type="spellEnd"/>
      <w:r>
        <w:rPr>
          <w:rFonts w:ascii="Calibri" w:hAnsi="Calibri" w:cs="Times New Roman"/>
        </w:rPr>
        <w:t xml:space="preserve"> ήταν καλή σε όλα τα πειράματα (</w:t>
      </w:r>
      <w:r>
        <w:rPr>
          <w:rFonts w:ascii="Calibri" w:hAnsi="Calibri" w:cs="Times New Roman"/>
          <w:lang w:val="en-US"/>
        </w:rPr>
        <w:t>R</w:t>
      </w:r>
      <w:r>
        <w:rPr>
          <w:rFonts w:ascii="Calibri" w:hAnsi="Calibri" w:cs="Times New Roman"/>
          <w:vertAlign w:val="superscript"/>
        </w:rPr>
        <w:t>2</w:t>
      </w:r>
      <w:r>
        <w:rPr>
          <w:rFonts w:ascii="Calibri" w:hAnsi="Calibri" w:cs="Times New Roman"/>
        </w:rPr>
        <w:t xml:space="preserve"> &gt;0,93). Συγκρίνοντας την συσσωρευτική παραγωγή μεθανίου από το ανεπεξέργαστο </w:t>
      </w:r>
      <w:r>
        <w:rPr>
          <w:rFonts w:ascii="Calibri" w:hAnsi="Calibri" w:cs="Times New Roman"/>
          <w:lang w:val="en-US"/>
        </w:rPr>
        <w:t>FW</w:t>
      </w:r>
      <w:r>
        <w:rPr>
          <w:rFonts w:ascii="Calibri" w:hAnsi="Calibri" w:cs="Times New Roman"/>
        </w:rPr>
        <w:t xml:space="preserve"> και από τα </w:t>
      </w:r>
      <w:proofErr w:type="spellStart"/>
      <w:r>
        <w:rPr>
          <w:rFonts w:ascii="Calibri" w:hAnsi="Calibri" w:cs="Times New Roman"/>
        </w:rPr>
        <w:t>υδρολύματα</w:t>
      </w:r>
      <w:proofErr w:type="spellEnd"/>
      <w:r>
        <w:rPr>
          <w:rFonts w:ascii="Calibri" w:hAnsi="Calibri" w:cs="Times New Roman"/>
        </w:rPr>
        <w:t xml:space="preserve"> παρατηρείται πως δεν μπορεί να παραχθεί</w:t>
      </w:r>
      <w:r>
        <w:rPr>
          <w:rFonts w:asciiTheme="minorHAnsi" w:hAnsiTheme="minorHAnsi" w:cs="Times New Roman"/>
        </w:rPr>
        <w:t xml:space="preserve"> </w:t>
      </w:r>
      <w:r>
        <w:rPr>
          <w:rFonts w:ascii="Calibri" w:hAnsi="Calibri" w:cs="Times New Roman"/>
        </w:rPr>
        <w:t xml:space="preserve">μεγάλη ποσότητα μεθανίου χωρίς </w:t>
      </w:r>
      <w:proofErr w:type="spellStart"/>
      <w:r>
        <w:rPr>
          <w:rFonts w:ascii="Calibri" w:hAnsi="Calibri" w:cs="Times New Roman"/>
        </w:rPr>
        <w:t>προεπεξεργασία</w:t>
      </w:r>
      <w:proofErr w:type="spellEnd"/>
      <w:r>
        <w:rPr>
          <w:rFonts w:ascii="Calibri" w:hAnsi="Calibri" w:cs="Times New Roman"/>
        </w:rPr>
        <w:t xml:space="preserve">. Μέσω του μοντέλου </w:t>
      </w:r>
      <w:proofErr w:type="spellStart"/>
      <w:r>
        <w:rPr>
          <w:rFonts w:ascii="Calibri" w:hAnsi="Calibri" w:cs="Times New Roman"/>
        </w:rPr>
        <w:t>Gompertz</w:t>
      </w:r>
      <w:proofErr w:type="spellEnd"/>
      <w:r>
        <w:rPr>
          <w:rFonts w:ascii="Calibri" w:hAnsi="Calibri" w:cs="Times New Roman"/>
        </w:rPr>
        <w:t xml:space="preserve"> και των </w:t>
      </w:r>
      <w:r>
        <w:rPr>
          <w:rFonts w:ascii="Calibri" w:hAnsi="Calibri" w:cs="Times New Roman"/>
          <w:lang w:val="en-US"/>
        </w:rPr>
        <w:t>g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VS</w:t>
      </w:r>
      <w:r>
        <w:rPr>
          <w:rFonts w:ascii="Calibri" w:hAnsi="Calibri" w:cs="Times New Roman"/>
        </w:rPr>
        <w:t xml:space="preserve">/αντιδραστήρα υπολογίστηκε η ειδική </w:t>
      </w:r>
      <w:proofErr w:type="spellStart"/>
      <w:r>
        <w:rPr>
          <w:rFonts w:ascii="Calibri" w:hAnsi="Calibri" w:cs="Times New Roman"/>
        </w:rPr>
        <w:t>μεθανογόνος</w:t>
      </w:r>
      <w:proofErr w:type="spellEnd"/>
      <w:r>
        <w:rPr>
          <w:rFonts w:ascii="Calibri" w:hAnsi="Calibri" w:cs="Times New Roman"/>
        </w:rPr>
        <w:t xml:space="preserve"> δραστικότητα της λάσπης</w:t>
      </w:r>
      <w:ins w:id="301" w:author="ANESTIS VLYSIDIS" w:date="2024-05-02T10:20:00Z">
        <w:r w:rsidR="002163DD">
          <w:rPr>
            <w:rFonts w:ascii="Calibri" w:hAnsi="Calibri" w:cs="Times New Roman"/>
          </w:rPr>
          <w:t xml:space="preserve"> (</w:t>
        </w:r>
        <w:r w:rsidR="002163DD">
          <w:rPr>
            <w:rFonts w:ascii="Calibri" w:hAnsi="Calibri" w:cs="Times New Roman"/>
            <w:lang w:val="en-US"/>
          </w:rPr>
          <w:t>Specific</w:t>
        </w:r>
        <w:r w:rsidR="002163DD" w:rsidRPr="002163DD">
          <w:rPr>
            <w:rFonts w:ascii="Calibri" w:hAnsi="Calibri" w:cs="Times New Roman"/>
            <w:rPrChange w:id="302" w:author="ANESTIS VLYSIDIS" w:date="2024-05-02T10:20:00Z">
              <w:rPr>
                <w:rFonts w:ascii="Calibri" w:hAnsi="Calibri" w:cs="Times New Roman"/>
                <w:lang w:val="en-US"/>
              </w:rPr>
            </w:rPrChange>
          </w:rPr>
          <w:t xml:space="preserve"> </w:t>
        </w:r>
        <w:r w:rsidR="002163DD">
          <w:rPr>
            <w:rFonts w:ascii="Calibri" w:hAnsi="Calibri" w:cs="Times New Roman"/>
            <w:lang w:val="en-US"/>
          </w:rPr>
          <w:t>Methanogenic</w:t>
        </w:r>
        <w:r w:rsidR="002163DD" w:rsidRPr="002163DD">
          <w:rPr>
            <w:rFonts w:ascii="Calibri" w:hAnsi="Calibri" w:cs="Times New Roman"/>
            <w:rPrChange w:id="303" w:author="ANESTIS VLYSIDIS" w:date="2024-05-02T10:20:00Z">
              <w:rPr>
                <w:rFonts w:ascii="Calibri" w:hAnsi="Calibri" w:cs="Times New Roman"/>
                <w:lang w:val="en-US"/>
              </w:rPr>
            </w:rPrChange>
          </w:rPr>
          <w:t xml:space="preserve"> </w:t>
        </w:r>
        <w:r w:rsidR="002163DD">
          <w:rPr>
            <w:rFonts w:ascii="Calibri" w:hAnsi="Calibri" w:cs="Times New Roman"/>
            <w:lang w:val="en-US"/>
          </w:rPr>
          <w:t>Activity</w:t>
        </w:r>
        <w:r w:rsidR="002163DD" w:rsidRPr="002163DD">
          <w:rPr>
            <w:rFonts w:ascii="Calibri" w:hAnsi="Calibri" w:cs="Times New Roman"/>
            <w:rPrChange w:id="304" w:author="ANESTIS VLYSIDIS" w:date="2024-05-02T10:21:00Z">
              <w:rPr>
                <w:rFonts w:ascii="Calibri" w:hAnsi="Calibri" w:cs="Times New Roman"/>
                <w:lang w:val="en-US"/>
              </w:rPr>
            </w:rPrChange>
          </w:rPr>
          <w:t xml:space="preserve"> -</w:t>
        </w:r>
      </w:ins>
      <w:del w:id="305" w:author="ANESTIS VLYSIDIS" w:date="2024-05-02T10:21:00Z">
        <w:r w:rsidDel="002163DD">
          <w:rPr>
            <w:rFonts w:ascii="Calibri" w:hAnsi="Calibri" w:cs="Times New Roman"/>
          </w:rPr>
          <w:delText xml:space="preserve"> (</w:delText>
        </w:r>
      </w:del>
      <w:ins w:id="306" w:author="ANESTIS VLYSIDIS" w:date="2024-05-02T10:21:00Z">
        <w:r w:rsidR="002163DD" w:rsidRPr="002163DD">
          <w:rPr>
            <w:rFonts w:ascii="Calibri" w:hAnsi="Calibri" w:cs="Times New Roman"/>
            <w:rPrChange w:id="307" w:author="ANESTIS VLYSIDIS" w:date="2024-05-02T10:21:00Z">
              <w:rPr>
                <w:rFonts w:ascii="Calibri" w:hAnsi="Calibri" w:cs="Times New Roman"/>
                <w:lang w:val="en-US"/>
              </w:rPr>
            </w:rPrChange>
          </w:rPr>
          <w:t xml:space="preserve"> </w:t>
        </w:r>
      </w:ins>
      <w:r>
        <w:rPr>
          <w:rFonts w:ascii="Calibri" w:hAnsi="Calibri" w:cs="Times New Roman"/>
          <w:lang w:val="en-US"/>
        </w:rPr>
        <w:t>SMA</w:t>
      </w:r>
      <w:r>
        <w:rPr>
          <w:rFonts w:ascii="Calibri" w:hAnsi="Calibri" w:cs="Times New Roman"/>
        </w:rPr>
        <w:t xml:space="preserve">). Για τις δοκιμές με 0, 1, 2, και 4 </w:t>
      </w:r>
      <w:r>
        <w:rPr>
          <w:rFonts w:ascii="Calibri" w:hAnsi="Calibri" w:cs="Times New Roman"/>
          <w:lang w:val="en-US"/>
        </w:rPr>
        <w:t>mL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mix</w:t>
      </w:r>
      <w:r>
        <w:rPr>
          <w:rFonts w:ascii="Calibri" w:hAnsi="Calibri" w:cs="Times New Roman"/>
        </w:rPr>
        <w:t xml:space="preserve"> αυτή ήταν 0,672, 1,707, 1,752 και 1,248 </w:t>
      </w:r>
      <w:r>
        <w:rPr>
          <w:rFonts w:ascii="Calibri" w:hAnsi="Calibri" w:cs="Times New Roman"/>
          <w:lang w:val="en-US"/>
        </w:rPr>
        <w:t>mL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CH</w:t>
      </w:r>
      <w:r>
        <w:rPr>
          <w:rFonts w:ascii="Calibri" w:hAnsi="Calibri" w:cs="Times New Roman"/>
          <w:vertAlign w:val="subscript"/>
        </w:rPr>
        <w:t>4</w:t>
      </w:r>
      <w:r>
        <w:rPr>
          <w:rFonts w:ascii="Calibri" w:hAnsi="Calibri" w:cs="Times New Roman"/>
        </w:rPr>
        <w:t>/</w:t>
      </w:r>
      <w:r>
        <w:rPr>
          <w:rFonts w:ascii="Calibri" w:hAnsi="Calibri" w:cs="Times New Roman"/>
          <w:lang w:val="en-US"/>
        </w:rPr>
        <w:t>g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VS</w:t>
      </w:r>
      <w:r>
        <w:rPr>
          <w:rFonts w:ascii="Calibri" w:hAnsi="Calibri" w:cs="Times New Roman"/>
        </w:rPr>
        <w:t>-</w:t>
      </w:r>
      <w:r>
        <w:rPr>
          <w:rFonts w:ascii="Calibri" w:hAnsi="Calibri" w:cs="Times New Roman"/>
          <w:lang w:val="en-US"/>
        </w:rPr>
        <w:t>day</w:t>
      </w:r>
      <w:r>
        <w:rPr>
          <w:rFonts w:ascii="Calibri" w:hAnsi="Calibri" w:cs="Times New Roman"/>
        </w:rPr>
        <w:t xml:space="preserve"> αντίστοιχα</w:t>
      </w:r>
      <w:ins w:id="308" w:author="ANESTIS VLYSIDIS" w:date="2024-05-02T10:21:00Z">
        <w:r w:rsidR="002163DD" w:rsidRPr="002163DD">
          <w:rPr>
            <w:rFonts w:ascii="Calibri" w:hAnsi="Calibri" w:cs="Times New Roman"/>
            <w:rPrChange w:id="309" w:author="ANESTIS VLYSIDIS" w:date="2024-05-02T10:21:00Z">
              <w:rPr>
                <w:rFonts w:ascii="Calibri" w:hAnsi="Calibri" w:cs="Times New Roman"/>
                <w:lang w:val="en-US"/>
              </w:rPr>
            </w:rPrChange>
          </w:rPr>
          <w:t xml:space="preserve"> </w:t>
        </w:r>
        <w:r w:rsidR="002163DD">
          <w:rPr>
            <w:rFonts w:ascii="Calibri" w:hAnsi="Calibri" w:cs="Times New Roman"/>
          </w:rPr>
          <w:t>ενώ</w:t>
        </w:r>
      </w:ins>
      <w:del w:id="310" w:author="ANESTIS VLYSIDIS" w:date="2024-05-02T10:21:00Z">
        <w:r w:rsidDel="002163DD">
          <w:rPr>
            <w:rFonts w:ascii="Calibri" w:hAnsi="Calibri" w:cs="Times New Roman"/>
          </w:rPr>
          <w:delText>.</w:delText>
        </w:r>
      </w:del>
      <w:r>
        <w:rPr>
          <w:rFonts w:ascii="Calibri" w:hAnsi="Calibri" w:cs="Times New Roman"/>
        </w:rPr>
        <w:t xml:space="preserve"> </w:t>
      </w:r>
      <w:ins w:id="311" w:author="ANESTIS VLYSIDIS" w:date="2024-05-02T10:21:00Z">
        <w:r w:rsidR="002163DD">
          <w:rPr>
            <w:rFonts w:ascii="Calibri" w:hAnsi="Calibri" w:cs="Times New Roman"/>
          </w:rPr>
          <w:t>η</w:t>
        </w:r>
      </w:ins>
      <w:del w:id="312" w:author="ANESTIS VLYSIDIS" w:date="2024-05-02T10:21:00Z">
        <w:r w:rsidDel="002163DD">
          <w:rPr>
            <w:rFonts w:ascii="Calibri" w:hAnsi="Calibri" w:cs="Times New Roman"/>
          </w:rPr>
          <w:delText>Η</w:delText>
        </w:r>
      </w:del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SMA</w:t>
      </w:r>
      <w:r>
        <w:rPr>
          <w:rFonts w:ascii="Calibri" w:hAnsi="Calibri" w:cs="Times New Roman"/>
        </w:rPr>
        <w:t xml:space="preserve"> του ανεπεξέργαστου </w:t>
      </w:r>
      <w:r>
        <w:rPr>
          <w:rFonts w:ascii="Calibri" w:hAnsi="Calibri" w:cs="Times New Roman"/>
          <w:lang w:val="en-US"/>
        </w:rPr>
        <w:t>FW</w:t>
      </w:r>
      <w:r>
        <w:rPr>
          <w:rFonts w:ascii="Calibri" w:hAnsi="Calibri" w:cs="Times New Roman"/>
        </w:rPr>
        <w:t xml:space="preserve"> ήταν 0,936 </w:t>
      </w:r>
      <w:r>
        <w:rPr>
          <w:rFonts w:ascii="Calibri" w:hAnsi="Calibri" w:cs="Times New Roman"/>
          <w:lang w:val="en-US"/>
        </w:rPr>
        <w:t>mL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CH</w:t>
      </w:r>
      <w:r>
        <w:rPr>
          <w:rFonts w:ascii="Calibri" w:hAnsi="Calibri" w:cs="Times New Roman"/>
          <w:vertAlign w:val="subscript"/>
        </w:rPr>
        <w:t>4</w:t>
      </w:r>
      <w:r>
        <w:rPr>
          <w:rFonts w:ascii="Calibri" w:hAnsi="Calibri" w:cs="Times New Roman"/>
        </w:rPr>
        <w:t>/</w:t>
      </w:r>
      <w:r>
        <w:rPr>
          <w:rFonts w:ascii="Calibri" w:hAnsi="Calibri" w:cs="Times New Roman"/>
          <w:lang w:val="en-US"/>
        </w:rPr>
        <w:t>g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VS</w:t>
      </w:r>
      <w:r>
        <w:rPr>
          <w:rFonts w:ascii="Calibri" w:hAnsi="Calibri" w:cs="Times New Roman"/>
        </w:rPr>
        <w:t>-</w:t>
      </w:r>
      <w:r>
        <w:rPr>
          <w:rFonts w:ascii="Calibri" w:hAnsi="Calibri" w:cs="Times New Roman"/>
          <w:lang w:val="en-US"/>
        </w:rPr>
        <w:t>day</w:t>
      </w:r>
      <w:r>
        <w:rPr>
          <w:rFonts w:ascii="Calibri" w:hAnsi="Calibri" w:cs="Times New Roman"/>
        </w:rPr>
        <w:t xml:space="preserve">. Το </w:t>
      </w:r>
      <w:r>
        <w:rPr>
          <w:rFonts w:ascii="Calibri" w:hAnsi="Calibri" w:cs="Times New Roman"/>
          <w:lang w:val="en-US"/>
        </w:rPr>
        <w:t>pH</w:t>
      </w:r>
      <w:r>
        <w:rPr>
          <w:rFonts w:ascii="Calibri" w:hAnsi="Calibri" w:cs="Times New Roman"/>
        </w:rPr>
        <w:t xml:space="preserve"> στους αντιδραστήρες όπου τροφοδοτήθηκαν με </w:t>
      </w:r>
      <w:proofErr w:type="spellStart"/>
      <w:r>
        <w:rPr>
          <w:rFonts w:ascii="Calibri" w:hAnsi="Calibri" w:cs="Times New Roman"/>
        </w:rPr>
        <w:t>υδρολύματα</w:t>
      </w:r>
      <w:proofErr w:type="spellEnd"/>
      <w:r>
        <w:rPr>
          <w:rFonts w:ascii="Calibri" w:hAnsi="Calibri" w:cs="Times New Roman"/>
        </w:rPr>
        <w:t xml:space="preserve"> διακυμάνθηκε από 6,8 </w:t>
      </w:r>
      <w:proofErr w:type="spellStart"/>
      <w:r>
        <w:rPr>
          <w:rFonts w:ascii="Calibri" w:hAnsi="Calibri" w:cs="Times New Roman"/>
        </w:rPr>
        <w:t>εώς</w:t>
      </w:r>
      <w:proofErr w:type="spellEnd"/>
      <w:r>
        <w:rPr>
          <w:rFonts w:ascii="Calibri" w:hAnsi="Calibri" w:cs="Times New Roman"/>
        </w:rPr>
        <w:t xml:space="preserve"> 7,7 ενώ στον αντιδραστήρα που τροφοδοτήθηκε με ανεπεξέργαστο </w:t>
      </w:r>
      <w:r>
        <w:rPr>
          <w:rFonts w:ascii="Calibri" w:hAnsi="Calibri" w:cs="Times New Roman"/>
          <w:lang w:val="en-US"/>
        </w:rPr>
        <w:t>FW</w:t>
      </w:r>
      <w:r>
        <w:rPr>
          <w:rFonts w:ascii="Calibri" w:hAnsi="Calibri" w:cs="Times New Roman"/>
        </w:rPr>
        <w:t xml:space="preserve"> παρατηρήθηκε πτώση του </w:t>
      </w:r>
      <w:r>
        <w:rPr>
          <w:rFonts w:ascii="Calibri" w:hAnsi="Calibri" w:cs="Times New Roman"/>
          <w:lang w:val="en-US"/>
        </w:rPr>
        <w:t>pH</w:t>
      </w:r>
      <w:r>
        <w:rPr>
          <w:rFonts w:ascii="Calibri" w:hAnsi="Calibri" w:cs="Times New Roman"/>
        </w:rPr>
        <w:t xml:space="preserve"> σε 4,22 και κατά συνέπεια επήλθε αναστολή της </w:t>
      </w:r>
      <w:proofErr w:type="spellStart"/>
      <w:r>
        <w:rPr>
          <w:rFonts w:ascii="Calibri" w:hAnsi="Calibri" w:cs="Times New Roman"/>
        </w:rPr>
        <w:t>μεθανογένεσης</w:t>
      </w:r>
      <w:proofErr w:type="spellEnd"/>
      <w:r>
        <w:rPr>
          <w:rFonts w:ascii="Calibri" w:hAnsi="Calibri" w:cs="Times New Roman"/>
        </w:rPr>
        <w:t xml:space="preserve">. Η τροφοδοσία με </w:t>
      </w:r>
      <w:proofErr w:type="spellStart"/>
      <w:r>
        <w:rPr>
          <w:rFonts w:ascii="Calibri" w:hAnsi="Calibri" w:cs="Times New Roman"/>
        </w:rPr>
        <w:t>υδρόλυμα</w:t>
      </w:r>
      <w:proofErr w:type="spellEnd"/>
      <w:r>
        <w:rPr>
          <w:rFonts w:ascii="Calibri" w:hAnsi="Calibri" w:cs="Times New Roman"/>
        </w:rPr>
        <w:t xml:space="preserve"> χωρίς την προσθήκη </w:t>
      </w:r>
      <w:del w:id="313" w:author="ANESTIS VLYSIDIS" w:date="2024-05-02T10:22:00Z">
        <w:r w:rsidDel="002163DD">
          <w:rPr>
            <w:rFonts w:ascii="Calibri" w:hAnsi="Calibri" w:cs="Times New Roman"/>
          </w:rPr>
          <w:delText>σκεύασματος</w:delText>
        </w:r>
      </w:del>
      <w:ins w:id="314" w:author="ANESTIS VLYSIDIS" w:date="2024-05-02T10:22:00Z">
        <w:r w:rsidR="002163DD">
          <w:rPr>
            <w:rFonts w:ascii="Calibri" w:hAnsi="Calibri" w:cs="Times New Roman"/>
          </w:rPr>
          <w:t>σκευάσματος</w:t>
        </w:r>
      </w:ins>
      <w:r>
        <w:rPr>
          <w:rFonts w:ascii="Calibri" w:hAnsi="Calibri" w:cs="Times New Roman"/>
        </w:rPr>
        <w:t xml:space="preserve"> οδ</w:t>
      </w:r>
      <w:ins w:id="315" w:author="ANESTIS VLYSIDIS" w:date="2024-05-02T10:22:00Z">
        <w:r w:rsidR="002163DD">
          <w:rPr>
            <w:rFonts w:ascii="Calibri" w:hAnsi="Calibri" w:cs="Times New Roman"/>
          </w:rPr>
          <w:t>ήγησε</w:t>
        </w:r>
      </w:ins>
      <w:del w:id="316" w:author="ANESTIS VLYSIDIS" w:date="2024-05-02T10:22:00Z">
        <w:r w:rsidDel="002163DD">
          <w:rPr>
            <w:rFonts w:ascii="Calibri" w:hAnsi="Calibri" w:cs="Times New Roman"/>
          </w:rPr>
          <w:delText>ηγεί</w:delText>
        </w:r>
      </w:del>
      <w:r>
        <w:rPr>
          <w:rFonts w:ascii="Calibri" w:hAnsi="Calibri" w:cs="Times New Roman"/>
        </w:rPr>
        <w:t xml:space="preserve"> επίσης σε χαμηλ</w:t>
      </w:r>
      <w:ins w:id="317" w:author="ANESTIS VLYSIDIS" w:date="2024-05-02T10:22:00Z">
        <w:r w:rsidR="002163DD">
          <w:rPr>
            <w:rFonts w:ascii="Calibri" w:hAnsi="Calibri" w:cs="Times New Roman"/>
          </w:rPr>
          <w:t>ότερη</w:t>
        </w:r>
      </w:ins>
      <w:del w:id="318" w:author="ANESTIS VLYSIDIS" w:date="2024-05-02T10:22:00Z">
        <w:r w:rsidDel="002163DD">
          <w:rPr>
            <w:rFonts w:ascii="Calibri" w:hAnsi="Calibri" w:cs="Times New Roman"/>
          </w:rPr>
          <w:delText>ή</w:delText>
        </w:r>
      </w:del>
      <w:r>
        <w:rPr>
          <w:rFonts w:ascii="Calibri" w:hAnsi="Calibri" w:cs="Times New Roman"/>
        </w:rPr>
        <w:t xml:space="preserve"> παραγωγικότητα.</w:t>
      </w:r>
      <w:r>
        <w:rPr>
          <w:rFonts w:asciiTheme="minorHAnsi" w:hAnsiTheme="minorHAnsi" w:cs="Times New Roman"/>
        </w:rPr>
        <w:t xml:space="preserve"> </w:t>
      </w:r>
      <w:r>
        <w:rPr>
          <w:rFonts w:ascii="Calibri" w:hAnsi="Calibri" w:cs="Times New Roman"/>
        </w:rPr>
        <w:t>Είναι εμφανές πως το πείραμα με τα 2 m</w:t>
      </w:r>
      <w:r>
        <w:rPr>
          <w:rFonts w:ascii="Calibri" w:hAnsi="Calibri" w:cs="Times New Roman"/>
          <w:lang w:val="en-US"/>
        </w:rPr>
        <w:t>L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mix</w:t>
      </w:r>
      <w:r>
        <w:rPr>
          <w:rFonts w:ascii="Calibri" w:hAnsi="Calibri" w:cs="Times New Roman"/>
        </w:rPr>
        <w:t xml:space="preserve">, έχει τον γρηγορότερο ρυθμό παραγωγής μεθανίου λόγω της </w:t>
      </w:r>
      <w:proofErr w:type="spellStart"/>
      <w:r>
        <w:rPr>
          <w:rFonts w:ascii="Calibri" w:hAnsi="Calibri" w:cs="Times New Roman"/>
        </w:rPr>
        <w:t>οξεογενούς</w:t>
      </w:r>
      <w:proofErr w:type="spellEnd"/>
      <w:r>
        <w:rPr>
          <w:rFonts w:ascii="Calibri" w:hAnsi="Calibri" w:cs="Times New Roman"/>
        </w:rPr>
        <w:t xml:space="preserve"> ζύμ</w:t>
      </w:r>
      <w:r w:rsidR="00477CA8">
        <w:rPr>
          <w:rFonts w:ascii="Calibri" w:hAnsi="Calibri" w:cs="Times New Roman"/>
        </w:rPr>
        <w:t xml:space="preserve">ωσης. Ωστόσο το </w:t>
      </w:r>
      <w:proofErr w:type="spellStart"/>
      <w:r w:rsidR="00477CA8">
        <w:rPr>
          <w:rFonts w:ascii="Calibri" w:hAnsi="Calibri" w:cs="Times New Roman"/>
        </w:rPr>
        <w:t>υδρόλυμα</w:t>
      </w:r>
      <w:proofErr w:type="spellEnd"/>
      <w:r w:rsidR="00477CA8">
        <w:rPr>
          <w:rFonts w:ascii="Calibri" w:hAnsi="Calibri" w:cs="Times New Roman"/>
        </w:rPr>
        <w:t xml:space="preserve"> με 1 m</w:t>
      </w:r>
      <w:r w:rsidR="00477CA8">
        <w:rPr>
          <w:rFonts w:ascii="Calibri" w:hAnsi="Calibri" w:cs="Times New Roman"/>
          <w:lang w:val="en-US"/>
        </w:rPr>
        <w:t>L</w:t>
      </w:r>
      <w:r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  <w:lang w:val="en-US"/>
        </w:rPr>
        <w:t>mix</w:t>
      </w:r>
      <w:r>
        <w:rPr>
          <w:rFonts w:ascii="Calibri" w:hAnsi="Calibri" w:cs="Times New Roman"/>
        </w:rPr>
        <w:t>, μετά από κάποιο χρόνο καθυστέρησης παρήγαγε περισσότερο μεθάνιο.</w:t>
      </w:r>
      <w:r>
        <w:rPr>
          <w:rFonts w:asciiTheme="minorHAnsi" w:hAnsiTheme="minorHAnsi" w:cs="Times New Roman"/>
        </w:rPr>
        <w:t xml:space="preserve"> Επιπλέον, παρατηρήθηκε μια σχετικά χαμηλή παραγωγή μεθανίου σε σχέση με τη </w:t>
      </w:r>
      <w:commentRangeStart w:id="319"/>
      <w:r>
        <w:rPr>
          <w:rFonts w:asciiTheme="minorHAnsi" w:hAnsiTheme="minorHAnsi" w:cs="Times New Roman"/>
        </w:rPr>
        <w:t xml:space="preserve">μέγιστη θεωρητική </w:t>
      </w:r>
      <w:commentRangeEnd w:id="319"/>
      <w:r w:rsidR="002163DD">
        <w:rPr>
          <w:rStyle w:val="ae"/>
          <w:rFonts w:ascii="Calibri" w:eastAsia="Calibri" w:hAnsi="Calibri" w:cstheme="minorBidi"/>
          <w:lang w:val="en-GB" w:eastAsia="en-US"/>
        </w:rPr>
        <w:commentReference w:id="319"/>
      </w:r>
      <w:r>
        <w:rPr>
          <w:rFonts w:asciiTheme="minorHAnsi" w:hAnsiTheme="minorHAnsi" w:cs="Times New Roman"/>
        </w:rPr>
        <w:t xml:space="preserve">(35 </w:t>
      </w:r>
      <w:r>
        <w:rPr>
          <w:rFonts w:asciiTheme="minorHAnsi" w:hAnsiTheme="minorHAnsi" w:cs="Times New Roman"/>
          <w:lang w:val="en-US"/>
        </w:rPr>
        <w:t>mL</w:t>
      </w:r>
      <w:r>
        <w:rPr>
          <w:rFonts w:asciiTheme="minorHAnsi" w:hAnsiTheme="minorHAnsi" w:cs="Times New Roman"/>
        </w:rPr>
        <w:t xml:space="preserve">/100 </w:t>
      </w:r>
      <w:r>
        <w:rPr>
          <w:rFonts w:asciiTheme="minorHAnsi" w:hAnsiTheme="minorHAnsi" w:cs="Times New Roman"/>
          <w:lang w:val="en-US"/>
        </w:rPr>
        <w:t>mg</w:t>
      </w:r>
      <w:r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  <w:lang w:val="en-US"/>
        </w:rPr>
        <w:t>COD</w:t>
      </w:r>
      <w:r>
        <w:rPr>
          <w:rFonts w:asciiTheme="minorHAnsi" w:hAnsiTheme="minorHAnsi" w:cs="Times New Roman"/>
        </w:rPr>
        <w:t xml:space="preserve">) </w:t>
      </w:r>
      <w:r>
        <w:rPr>
          <w:rFonts w:ascii="Calibri" w:hAnsi="Calibri" w:cs="Times New Roman"/>
        </w:rPr>
        <w:t>και ακολούθησε ένας δεύτερος κύκλος πειραμάτων με αναερόβια λάσπη διαφορετι</w:t>
      </w:r>
      <w:r w:rsidR="00477CA8">
        <w:rPr>
          <w:rFonts w:ascii="Calibri" w:hAnsi="Calibri" w:cs="Times New Roman"/>
        </w:rPr>
        <w:t xml:space="preserve">κής προέλευσης και </w:t>
      </w:r>
      <w:proofErr w:type="spellStart"/>
      <w:r w:rsidR="00477CA8">
        <w:rPr>
          <w:rFonts w:ascii="Calibri" w:hAnsi="Calibri" w:cs="Times New Roman"/>
        </w:rPr>
        <w:t>ενεργότητας</w:t>
      </w:r>
      <w:proofErr w:type="spellEnd"/>
      <w:r w:rsidR="00477CA8">
        <w:rPr>
          <w:rFonts w:ascii="Calibri" w:hAnsi="Calibri" w:cs="Times New Roman"/>
        </w:rPr>
        <w:t>.</w:t>
      </w:r>
    </w:p>
    <w:p w14:paraId="21FD93D5" w14:textId="77777777" w:rsidR="00D843EF" w:rsidRDefault="00477CA8">
      <w:pPr>
        <w:pStyle w:val="eea"/>
        <w:tabs>
          <w:tab w:val="right" w:pos="9638"/>
        </w:tabs>
        <w:spacing w:line="240" w:lineRule="auto"/>
        <w:rPr>
          <w:rFonts w:ascii="Calibri" w:hAnsi="Calibri" w:cstheme="minorHAnsi"/>
          <w:b/>
          <w:bCs/>
          <w:color w:val="000000" w:themeColor="text1"/>
          <w:sz w:val="24"/>
          <w:szCs w:val="24"/>
          <w:lang w:val="el-GR"/>
        </w:rPr>
      </w:pPr>
      <w:bookmarkStart w:id="320" w:name="_GoBack"/>
      <w:bookmarkEnd w:id="320"/>
      <w:r>
        <w:rPr>
          <w:rFonts w:ascii="Calibri" w:hAnsi="Calibri" w:cstheme="minorHAnsi"/>
          <w:b/>
          <w:bCs/>
          <w:noProof/>
          <w:color w:val="000000" w:themeColor="text1"/>
          <w:sz w:val="24"/>
          <w:szCs w:val="24"/>
          <w:lang w:val="en-US"/>
        </w:rPr>
        <w:drawing>
          <wp:anchor distT="0" distB="0" distL="0" distR="0" simplePos="0" relativeHeight="251654656" behindDoc="0" locked="0" layoutInCell="0" allowOverlap="1" wp14:anchorId="7748C469" wp14:editId="3DA3F1C5">
            <wp:simplePos x="0" y="0"/>
            <wp:positionH relativeFrom="column">
              <wp:posOffset>613410</wp:posOffset>
            </wp:positionH>
            <wp:positionV relativeFrom="paragraph">
              <wp:posOffset>302895</wp:posOffset>
            </wp:positionV>
            <wp:extent cx="4888230" cy="293370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="" xmlns:o="urn:schemas-microsoft-com:office:office" xmlns:v="urn:schemas-microsoft-com:vml" xmlns:w="http://schemas.openxmlformats.org/wordprocessingml/2006/main" xmlns:w10="urn:schemas-microsoft-com:office:word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D1E49" w14:textId="77777777" w:rsidR="00D843EF" w:rsidRDefault="00095EA7">
      <w:pPr>
        <w:spacing w:line="240" w:lineRule="auto"/>
        <w:rPr>
          <w:rFonts w:cs="Times New Roman"/>
          <w:i/>
          <w:sz w:val="22"/>
          <w:lang w:val="el-GR"/>
        </w:rPr>
      </w:pPr>
      <w:r>
        <w:rPr>
          <w:rFonts w:cs="Times New Roman"/>
          <w:b/>
          <w:i/>
          <w:sz w:val="22"/>
          <w:lang w:val="el-GR"/>
        </w:rPr>
        <w:t>Σχήμα 3.</w:t>
      </w:r>
      <w:r>
        <w:rPr>
          <w:rFonts w:cs="Times New Roman"/>
          <w:i/>
          <w:sz w:val="22"/>
          <w:lang w:val="el-GR"/>
        </w:rPr>
        <w:t xml:space="preserve"> Αποτελέσματα πρώτου κύκλου αναερόβιας χώνευσης</w:t>
      </w:r>
    </w:p>
    <w:p w14:paraId="301F8A12" w14:textId="0CA89EFB" w:rsidR="0053340E" w:rsidRPr="0053340E" w:rsidRDefault="0053340E" w:rsidP="0053340E">
      <w:pPr>
        <w:spacing w:after="0" w:line="240" w:lineRule="auto"/>
        <w:jc w:val="both"/>
        <w:rPr>
          <w:rFonts w:asciiTheme="minorHAnsi" w:hAnsiTheme="minorHAnsi" w:cs="Times New Roman"/>
          <w:color w:val="auto"/>
          <w:lang w:val="el-GR"/>
        </w:rPr>
      </w:pPr>
      <w:r w:rsidRPr="0053340E">
        <w:rPr>
          <w:rFonts w:asciiTheme="minorHAnsi" w:hAnsiTheme="minorHAnsi" w:cs="Times New Roman"/>
          <w:lang w:val="el-GR"/>
        </w:rPr>
        <w:t xml:space="preserve">Κατά το δεύτερο κύκλο αναερόβιας χώνευσης </w:t>
      </w:r>
      <w:r>
        <w:rPr>
          <w:rFonts w:asciiTheme="minorHAnsi" w:hAnsiTheme="minorHAnsi" w:cs="Times New Roman"/>
          <w:lang w:val="el-GR"/>
        </w:rPr>
        <w:t xml:space="preserve">(Σχήμα 4) </w:t>
      </w:r>
      <w:r w:rsidRPr="0053340E">
        <w:rPr>
          <w:rFonts w:asciiTheme="minorHAnsi" w:hAnsiTheme="minorHAnsi" w:cs="Times New Roman"/>
          <w:lang w:val="el-GR"/>
        </w:rPr>
        <w:t xml:space="preserve">παρατηρείται η υψηλότερη παραγωγή μεθανίου με το </w:t>
      </w:r>
      <w:proofErr w:type="spellStart"/>
      <w:r w:rsidRPr="0053340E">
        <w:rPr>
          <w:rFonts w:asciiTheme="minorHAnsi" w:hAnsiTheme="minorHAnsi" w:cs="Times New Roman"/>
          <w:lang w:val="el-GR"/>
        </w:rPr>
        <w:t>υδρόλυμα</w:t>
      </w:r>
      <w:proofErr w:type="spellEnd"/>
      <w:r w:rsidRPr="0053340E">
        <w:rPr>
          <w:rFonts w:asciiTheme="minorHAnsi" w:hAnsiTheme="minorHAnsi" w:cs="Times New Roman"/>
          <w:lang w:val="el-GR"/>
        </w:rPr>
        <w:t xml:space="preserve"> από τη</w:t>
      </w:r>
      <w:ins w:id="321" w:author="ANESTIS VLYSIDIS" w:date="2024-05-02T10:24:00Z">
        <w:r w:rsidR="002163DD">
          <w:rPr>
            <w:rFonts w:asciiTheme="minorHAnsi" w:hAnsiTheme="minorHAnsi" w:cs="Times New Roman"/>
            <w:lang w:val="el-GR"/>
          </w:rPr>
          <w:t>ν υδρόλυση/</w:t>
        </w:r>
      </w:ins>
      <w:proofErr w:type="spellStart"/>
      <w:del w:id="322" w:author="ANESTIS VLYSIDIS" w:date="2024-05-02T10:24:00Z">
        <w:r w:rsidRPr="0053340E" w:rsidDel="002163DD">
          <w:rPr>
            <w:rFonts w:asciiTheme="minorHAnsi" w:hAnsiTheme="minorHAnsi" w:cs="Times New Roman"/>
            <w:lang w:val="el-GR"/>
          </w:rPr>
          <w:delText xml:space="preserve"> </w:delText>
        </w:r>
      </w:del>
      <w:r w:rsidRPr="0053340E">
        <w:rPr>
          <w:rFonts w:asciiTheme="minorHAnsi" w:hAnsiTheme="minorHAnsi" w:cs="Times New Roman"/>
          <w:lang w:val="el-GR"/>
        </w:rPr>
        <w:t>βιοαποδόμηση</w:t>
      </w:r>
      <w:proofErr w:type="spellEnd"/>
      <w:r w:rsidRPr="0053340E">
        <w:rPr>
          <w:rFonts w:asciiTheme="minorHAnsi" w:hAnsiTheme="minorHAnsi" w:cs="Times New Roman"/>
          <w:lang w:val="el-GR"/>
        </w:rPr>
        <w:t xml:space="preserve"> με 1 </w:t>
      </w:r>
      <w:r>
        <w:rPr>
          <w:rFonts w:asciiTheme="minorHAnsi" w:hAnsiTheme="minorHAnsi" w:cs="Times New Roman"/>
          <w:lang w:val="en-US"/>
        </w:rPr>
        <w:t>mL</w:t>
      </w:r>
      <w:r w:rsidRPr="0053340E">
        <w:rPr>
          <w:rFonts w:asciiTheme="minorHAnsi" w:hAnsiTheme="minorHAnsi" w:cs="Times New Roman"/>
          <w:lang w:val="el-GR"/>
        </w:rPr>
        <w:t xml:space="preserve"> </w:t>
      </w:r>
      <w:r>
        <w:rPr>
          <w:rFonts w:asciiTheme="minorHAnsi" w:hAnsiTheme="minorHAnsi" w:cs="Times New Roman"/>
          <w:lang w:val="en-US"/>
        </w:rPr>
        <w:t>mix</w:t>
      </w:r>
      <w:r w:rsidRPr="0053340E">
        <w:rPr>
          <w:rFonts w:asciiTheme="minorHAnsi" w:hAnsiTheme="minorHAnsi" w:cs="Times New Roman"/>
          <w:lang w:val="el-GR"/>
        </w:rPr>
        <w:t xml:space="preserve">/200 </w:t>
      </w:r>
      <w:r>
        <w:rPr>
          <w:rFonts w:asciiTheme="minorHAnsi" w:hAnsiTheme="minorHAnsi" w:cs="Times New Roman"/>
          <w:lang w:val="en-US"/>
        </w:rPr>
        <w:t>g</w:t>
      </w:r>
      <w:r w:rsidRPr="0053340E">
        <w:rPr>
          <w:rFonts w:asciiTheme="minorHAnsi" w:hAnsiTheme="minorHAnsi" w:cs="Times New Roman"/>
          <w:lang w:val="el-GR"/>
        </w:rPr>
        <w:t xml:space="preserve"> </w:t>
      </w:r>
      <w:r>
        <w:rPr>
          <w:rFonts w:asciiTheme="minorHAnsi" w:hAnsiTheme="minorHAnsi" w:cs="Times New Roman"/>
          <w:lang w:val="en-US"/>
        </w:rPr>
        <w:t>FW</w:t>
      </w:r>
      <w:r w:rsidRPr="0053340E">
        <w:rPr>
          <w:rFonts w:asciiTheme="minorHAnsi" w:hAnsiTheme="minorHAnsi" w:cs="Times New Roman"/>
          <w:lang w:val="el-GR"/>
        </w:rPr>
        <w:t xml:space="preserve"> να προσεγγίζει μάλιστα τη μέγιστη θεωρητική παραγωγή σε ποσοστό 97%. Ως προς την συνολική παραγόμενη ποσότητα μεθανίου ακολουθεί το </w:t>
      </w:r>
      <w:proofErr w:type="spellStart"/>
      <w:r w:rsidRPr="0053340E">
        <w:rPr>
          <w:rFonts w:asciiTheme="minorHAnsi" w:hAnsiTheme="minorHAnsi" w:cs="Times New Roman"/>
          <w:lang w:val="el-GR"/>
        </w:rPr>
        <w:t>υδρόλυμα</w:t>
      </w:r>
      <w:proofErr w:type="spellEnd"/>
      <w:r w:rsidRPr="0053340E">
        <w:rPr>
          <w:rFonts w:asciiTheme="minorHAnsi" w:hAnsiTheme="minorHAnsi" w:cs="Times New Roman"/>
          <w:lang w:val="el-GR"/>
        </w:rPr>
        <w:t xml:space="preserve"> από 2 </w:t>
      </w:r>
      <w:r>
        <w:rPr>
          <w:rFonts w:asciiTheme="minorHAnsi" w:hAnsiTheme="minorHAnsi" w:cs="Times New Roman"/>
          <w:lang w:val="en-US"/>
        </w:rPr>
        <w:t>mL</w:t>
      </w:r>
      <w:r w:rsidRPr="0053340E">
        <w:rPr>
          <w:rFonts w:asciiTheme="minorHAnsi" w:hAnsiTheme="minorHAnsi" w:cs="Times New Roman"/>
          <w:lang w:val="el-GR"/>
        </w:rPr>
        <w:t xml:space="preserve"> </w:t>
      </w:r>
      <w:r>
        <w:rPr>
          <w:rFonts w:asciiTheme="minorHAnsi" w:hAnsiTheme="minorHAnsi" w:cs="Times New Roman"/>
          <w:lang w:val="en-US"/>
        </w:rPr>
        <w:t>mix</w:t>
      </w:r>
      <w:r w:rsidRPr="0053340E">
        <w:rPr>
          <w:rFonts w:asciiTheme="minorHAnsi" w:hAnsiTheme="minorHAnsi" w:cs="Times New Roman"/>
          <w:lang w:val="el-GR"/>
        </w:rPr>
        <w:t xml:space="preserve"> ενώ το ανεπεξέργαστο </w:t>
      </w:r>
      <w:r>
        <w:rPr>
          <w:rFonts w:asciiTheme="minorHAnsi" w:hAnsiTheme="minorHAnsi" w:cs="Times New Roman"/>
          <w:lang w:val="en-US"/>
        </w:rPr>
        <w:t>FW</w:t>
      </w:r>
      <w:r w:rsidRPr="0053340E">
        <w:rPr>
          <w:rFonts w:asciiTheme="minorHAnsi" w:hAnsiTheme="minorHAnsi" w:cs="Times New Roman"/>
          <w:lang w:val="el-GR"/>
        </w:rPr>
        <w:t xml:space="preserve"> παρήγαγε τη λιγότερη ποσότητα. Και σε αυτό τον κύκλο </w:t>
      </w:r>
      <w:ins w:id="323" w:author="ANESTIS VLYSIDIS" w:date="2024-05-02T10:24:00Z">
        <w:r w:rsidR="002163DD">
          <w:rPr>
            <w:rFonts w:asciiTheme="minorHAnsi" w:hAnsiTheme="minorHAnsi" w:cs="Times New Roman"/>
            <w:lang w:val="el-GR"/>
          </w:rPr>
          <w:t>παρουσιάζονται</w:t>
        </w:r>
      </w:ins>
      <w:del w:id="324" w:author="ANESTIS VLYSIDIS" w:date="2024-05-02T10:24:00Z">
        <w:r w:rsidRPr="0053340E" w:rsidDel="002163DD">
          <w:rPr>
            <w:rFonts w:asciiTheme="minorHAnsi" w:hAnsiTheme="minorHAnsi" w:cs="Times New Roman"/>
            <w:lang w:val="el-GR"/>
          </w:rPr>
          <w:delText>υποδεικνύονται</w:delText>
        </w:r>
      </w:del>
      <w:r w:rsidRPr="0053340E">
        <w:rPr>
          <w:rFonts w:asciiTheme="minorHAnsi" w:hAnsiTheme="minorHAnsi" w:cs="Times New Roman"/>
          <w:lang w:val="el-GR"/>
        </w:rPr>
        <w:t xml:space="preserve"> παρόμοιες τάσεις ως προς το ρυθμό παραγωγής μεθανίου με τον προηγούμενο. Πιο συγκεκριμένα η </w:t>
      </w:r>
      <w:r>
        <w:rPr>
          <w:rFonts w:asciiTheme="minorHAnsi" w:hAnsiTheme="minorHAnsi" w:cs="Times New Roman"/>
          <w:lang w:val="en-US"/>
        </w:rPr>
        <w:t>SMA</w:t>
      </w:r>
      <w:r w:rsidRPr="0053340E">
        <w:rPr>
          <w:rFonts w:asciiTheme="minorHAnsi" w:hAnsiTheme="minorHAnsi" w:cs="Times New Roman"/>
          <w:lang w:val="el-GR"/>
        </w:rPr>
        <w:t xml:space="preserve"> για τα </w:t>
      </w:r>
      <w:proofErr w:type="spellStart"/>
      <w:r w:rsidRPr="0053340E">
        <w:rPr>
          <w:rFonts w:asciiTheme="minorHAnsi" w:hAnsiTheme="minorHAnsi" w:cs="Times New Roman"/>
          <w:lang w:val="el-GR"/>
        </w:rPr>
        <w:t>υδρολύματα</w:t>
      </w:r>
      <w:proofErr w:type="spellEnd"/>
      <w:r w:rsidRPr="0053340E">
        <w:rPr>
          <w:rFonts w:asciiTheme="minorHAnsi" w:hAnsiTheme="minorHAnsi" w:cs="Times New Roman"/>
          <w:lang w:val="el-GR"/>
        </w:rPr>
        <w:t xml:space="preserve"> από 0, 1, 2 και 4 </w:t>
      </w:r>
      <w:r>
        <w:rPr>
          <w:rFonts w:asciiTheme="minorHAnsi" w:hAnsiTheme="minorHAnsi" w:cs="Times New Roman"/>
          <w:lang w:val="en-US"/>
        </w:rPr>
        <w:t>mL</w:t>
      </w:r>
      <w:r w:rsidRPr="0053340E">
        <w:rPr>
          <w:rFonts w:asciiTheme="minorHAnsi" w:hAnsiTheme="minorHAnsi" w:cs="Times New Roman"/>
          <w:lang w:val="el-GR"/>
        </w:rPr>
        <w:t xml:space="preserve"> </w:t>
      </w:r>
      <w:r>
        <w:rPr>
          <w:rFonts w:asciiTheme="minorHAnsi" w:hAnsiTheme="minorHAnsi" w:cs="Times New Roman"/>
          <w:lang w:val="en-US"/>
        </w:rPr>
        <w:t>mix</w:t>
      </w:r>
      <w:r w:rsidRPr="0053340E">
        <w:rPr>
          <w:rFonts w:asciiTheme="minorHAnsi" w:hAnsiTheme="minorHAnsi" w:cs="Times New Roman"/>
          <w:lang w:val="el-GR"/>
        </w:rPr>
        <w:t xml:space="preserve">/200 </w:t>
      </w:r>
      <w:r>
        <w:rPr>
          <w:rFonts w:asciiTheme="minorHAnsi" w:hAnsiTheme="minorHAnsi" w:cs="Times New Roman"/>
          <w:lang w:val="en-US"/>
        </w:rPr>
        <w:t>g</w:t>
      </w:r>
      <w:r w:rsidRPr="0053340E">
        <w:rPr>
          <w:rFonts w:asciiTheme="minorHAnsi" w:hAnsiTheme="minorHAnsi" w:cs="Times New Roman"/>
          <w:lang w:val="el-GR"/>
        </w:rPr>
        <w:t xml:space="preserve"> </w:t>
      </w:r>
      <w:r>
        <w:rPr>
          <w:rFonts w:asciiTheme="minorHAnsi" w:hAnsiTheme="minorHAnsi" w:cs="Times New Roman"/>
          <w:lang w:val="en-US"/>
        </w:rPr>
        <w:t>FW</w:t>
      </w:r>
      <w:r w:rsidRPr="0053340E">
        <w:rPr>
          <w:rFonts w:asciiTheme="minorHAnsi" w:hAnsiTheme="minorHAnsi" w:cs="Times New Roman"/>
          <w:lang w:val="el-GR"/>
        </w:rPr>
        <w:t xml:space="preserve"> ήταν 4,8, 10,8, 8,5 και 7,3 </w:t>
      </w:r>
      <w:r>
        <w:rPr>
          <w:rFonts w:asciiTheme="minorHAnsi" w:hAnsiTheme="minorHAnsi" w:cs="Times New Roman"/>
          <w:lang w:val="en-US"/>
        </w:rPr>
        <w:t>mL</w:t>
      </w:r>
      <w:r w:rsidRPr="0053340E">
        <w:rPr>
          <w:rFonts w:asciiTheme="minorHAnsi" w:hAnsiTheme="minorHAnsi" w:cs="Times New Roman"/>
          <w:lang w:val="el-GR"/>
        </w:rPr>
        <w:t xml:space="preserve"> </w:t>
      </w:r>
      <w:r>
        <w:rPr>
          <w:rFonts w:asciiTheme="minorHAnsi" w:hAnsiTheme="minorHAnsi" w:cs="Times New Roman"/>
          <w:lang w:val="en-US"/>
        </w:rPr>
        <w:t>CH</w:t>
      </w:r>
      <w:r w:rsidRPr="0053340E">
        <w:rPr>
          <w:rFonts w:asciiTheme="minorHAnsi" w:hAnsiTheme="minorHAnsi" w:cs="Times New Roman"/>
          <w:vertAlign w:val="subscript"/>
          <w:lang w:val="el-GR"/>
        </w:rPr>
        <w:t>4</w:t>
      </w:r>
      <w:r w:rsidRPr="0053340E">
        <w:rPr>
          <w:rFonts w:asciiTheme="minorHAnsi" w:hAnsiTheme="minorHAnsi" w:cs="Times New Roman"/>
          <w:lang w:val="el-GR"/>
        </w:rPr>
        <w:t>/</w:t>
      </w:r>
      <w:r>
        <w:rPr>
          <w:rFonts w:asciiTheme="minorHAnsi" w:hAnsiTheme="minorHAnsi" w:cs="Times New Roman"/>
          <w:lang w:val="en-US"/>
        </w:rPr>
        <w:t>g</w:t>
      </w:r>
      <w:r w:rsidRPr="0053340E">
        <w:rPr>
          <w:rFonts w:asciiTheme="minorHAnsi" w:hAnsiTheme="minorHAnsi" w:cs="Times New Roman"/>
          <w:lang w:val="el-GR"/>
        </w:rPr>
        <w:t xml:space="preserve"> </w:t>
      </w:r>
      <w:r>
        <w:rPr>
          <w:rFonts w:asciiTheme="minorHAnsi" w:hAnsiTheme="minorHAnsi" w:cs="Times New Roman"/>
          <w:lang w:val="en-US"/>
        </w:rPr>
        <w:t>VS</w:t>
      </w:r>
      <w:r w:rsidRPr="0053340E">
        <w:rPr>
          <w:rFonts w:asciiTheme="minorHAnsi" w:hAnsiTheme="minorHAnsi" w:cs="Times New Roman"/>
          <w:lang w:val="el-GR"/>
        </w:rPr>
        <w:t>-</w:t>
      </w:r>
      <w:r>
        <w:rPr>
          <w:rFonts w:asciiTheme="minorHAnsi" w:hAnsiTheme="minorHAnsi" w:cs="Times New Roman"/>
          <w:lang w:val="en-US"/>
        </w:rPr>
        <w:t>day</w:t>
      </w:r>
      <w:r w:rsidRPr="0053340E">
        <w:rPr>
          <w:rFonts w:asciiTheme="minorHAnsi" w:hAnsiTheme="minorHAnsi" w:cs="Times New Roman"/>
          <w:lang w:val="el-GR"/>
        </w:rPr>
        <w:t xml:space="preserve">, ενώ η </w:t>
      </w:r>
      <w:r>
        <w:rPr>
          <w:rFonts w:asciiTheme="minorHAnsi" w:hAnsiTheme="minorHAnsi" w:cs="Times New Roman"/>
          <w:lang w:val="en-US"/>
        </w:rPr>
        <w:t>SMA</w:t>
      </w:r>
      <w:r w:rsidRPr="0053340E">
        <w:rPr>
          <w:rFonts w:asciiTheme="minorHAnsi" w:hAnsiTheme="minorHAnsi" w:cs="Times New Roman"/>
          <w:lang w:val="el-GR"/>
        </w:rPr>
        <w:t xml:space="preserve"> μετά από τροφοδοσία με το ανεπεξέργαστο </w:t>
      </w:r>
      <w:r>
        <w:rPr>
          <w:rFonts w:asciiTheme="minorHAnsi" w:hAnsiTheme="minorHAnsi" w:cs="Times New Roman"/>
          <w:lang w:val="en-US"/>
        </w:rPr>
        <w:t>FW</w:t>
      </w:r>
      <w:r w:rsidRPr="0053340E">
        <w:rPr>
          <w:rFonts w:asciiTheme="minorHAnsi" w:hAnsiTheme="minorHAnsi" w:cs="Times New Roman"/>
          <w:lang w:val="el-GR"/>
        </w:rPr>
        <w:t xml:space="preserve"> ήταν 4,44 </w:t>
      </w:r>
      <w:r>
        <w:rPr>
          <w:rFonts w:asciiTheme="minorHAnsi" w:hAnsiTheme="minorHAnsi" w:cs="Times New Roman"/>
          <w:lang w:val="en-US"/>
        </w:rPr>
        <w:t>mL</w:t>
      </w:r>
      <w:r w:rsidRPr="0053340E">
        <w:rPr>
          <w:rFonts w:asciiTheme="minorHAnsi" w:hAnsiTheme="minorHAnsi" w:cs="Times New Roman"/>
          <w:lang w:val="el-GR"/>
        </w:rPr>
        <w:t xml:space="preserve"> </w:t>
      </w:r>
      <w:r>
        <w:rPr>
          <w:rFonts w:asciiTheme="minorHAnsi" w:hAnsiTheme="minorHAnsi" w:cs="Times New Roman"/>
          <w:lang w:val="en-US"/>
        </w:rPr>
        <w:t>CH</w:t>
      </w:r>
      <w:r w:rsidRPr="0053340E">
        <w:rPr>
          <w:rFonts w:asciiTheme="minorHAnsi" w:hAnsiTheme="minorHAnsi" w:cs="Times New Roman"/>
          <w:vertAlign w:val="subscript"/>
          <w:lang w:val="el-GR"/>
        </w:rPr>
        <w:t>4</w:t>
      </w:r>
      <w:r w:rsidRPr="0053340E">
        <w:rPr>
          <w:rFonts w:asciiTheme="minorHAnsi" w:hAnsiTheme="minorHAnsi" w:cs="Times New Roman"/>
          <w:lang w:val="el-GR"/>
        </w:rPr>
        <w:t>/</w:t>
      </w:r>
      <w:r>
        <w:rPr>
          <w:rFonts w:asciiTheme="minorHAnsi" w:hAnsiTheme="minorHAnsi" w:cs="Times New Roman"/>
          <w:lang w:val="en-US"/>
        </w:rPr>
        <w:t>g</w:t>
      </w:r>
      <w:r w:rsidRPr="0053340E">
        <w:rPr>
          <w:rFonts w:asciiTheme="minorHAnsi" w:hAnsiTheme="minorHAnsi" w:cs="Times New Roman"/>
          <w:lang w:val="el-GR"/>
        </w:rPr>
        <w:t xml:space="preserve"> </w:t>
      </w:r>
      <w:r>
        <w:rPr>
          <w:rFonts w:asciiTheme="minorHAnsi" w:hAnsiTheme="minorHAnsi" w:cs="Times New Roman"/>
          <w:lang w:val="en-US"/>
        </w:rPr>
        <w:t>VS</w:t>
      </w:r>
      <w:r w:rsidRPr="0053340E">
        <w:rPr>
          <w:rFonts w:asciiTheme="minorHAnsi" w:hAnsiTheme="minorHAnsi" w:cs="Times New Roman"/>
          <w:lang w:val="el-GR"/>
        </w:rPr>
        <w:t>-</w:t>
      </w:r>
      <w:r>
        <w:rPr>
          <w:rFonts w:asciiTheme="minorHAnsi" w:hAnsiTheme="minorHAnsi" w:cs="Times New Roman"/>
          <w:lang w:val="en-US"/>
        </w:rPr>
        <w:t>day</w:t>
      </w:r>
      <w:r w:rsidRPr="0053340E">
        <w:rPr>
          <w:rFonts w:asciiTheme="minorHAnsi" w:hAnsiTheme="minorHAnsi" w:cs="Times New Roman"/>
          <w:lang w:val="el-GR"/>
        </w:rPr>
        <w:t>.</w:t>
      </w:r>
    </w:p>
    <w:p w14:paraId="4500AD2E" w14:textId="77777777" w:rsidR="00D843EF" w:rsidRPr="0053340E" w:rsidRDefault="00095EA7">
      <w:pPr>
        <w:pStyle w:val="a7"/>
        <w:widowControl w:val="0"/>
        <w:spacing w:line="240" w:lineRule="auto"/>
        <w:rPr>
          <w:rFonts w:asciiTheme="minorHAnsi" w:hAnsiTheme="minorHAnsi" w:cs="Times New Roman"/>
        </w:rPr>
      </w:pPr>
      <w:r>
        <w:rPr>
          <w:noProof/>
          <w:lang w:val="en-US" w:eastAsia="en-US"/>
        </w:rPr>
        <w:lastRenderedPageBreak/>
        <w:drawing>
          <wp:anchor distT="0" distB="0" distL="0" distR="0" simplePos="0" relativeHeight="6" behindDoc="0" locked="0" layoutInCell="0" allowOverlap="1" wp14:anchorId="557EF5B2" wp14:editId="02A4936C">
            <wp:simplePos x="0" y="0"/>
            <wp:positionH relativeFrom="column">
              <wp:posOffset>1137285</wp:posOffset>
            </wp:positionH>
            <wp:positionV relativeFrom="paragraph">
              <wp:posOffset>3175</wp:posOffset>
            </wp:positionV>
            <wp:extent cx="4381500" cy="262953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="" xmlns:o="urn:schemas-microsoft-com:office:office" xmlns:v="urn:schemas-microsoft-com:vml" xmlns:w="http://schemas.openxmlformats.org/wordprocessingml/2006/main" xmlns:w10="urn:schemas-microsoft-com:office:word"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092FB" w14:textId="77777777" w:rsidR="00D843EF" w:rsidRDefault="00095EA7">
      <w:pPr>
        <w:spacing w:line="240" w:lineRule="auto"/>
        <w:rPr>
          <w:rFonts w:asciiTheme="minorHAnsi" w:hAnsiTheme="minorHAnsi" w:cs="Times New Roman"/>
          <w:i/>
          <w:color w:val="auto"/>
          <w:sz w:val="22"/>
          <w:lang w:val="el-GR"/>
        </w:rPr>
      </w:pPr>
      <w:r>
        <w:rPr>
          <w:rFonts w:cs="Times New Roman"/>
          <w:b/>
          <w:i/>
          <w:sz w:val="22"/>
          <w:lang w:val="el-GR"/>
        </w:rPr>
        <w:t>Σχήμα 4.</w:t>
      </w:r>
      <w:r>
        <w:rPr>
          <w:rFonts w:cs="Times New Roman"/>
          <w:i/>
          <w:sz w:val="22"/>
          <w:lang w:val="el-GR"/>
        </w:rPr>
        <w:t xml:space="preserve"> Αποτελέσματα δεύτερου κύκλου αναερόβιας χώνευσης</w:t>
      </w:r>
    </w:p>
    <w:p w14:paraId="1F1375C9" w14:textId="127225EC" w:rsidR="00D843EF" w:rsidRDefault="003224F8" w:rsidP="0053340E">
      <w:pPr>
        <w:pStyle w:val="a7"/>
        <w:widowControl w:val="0"/>
        <w:spacing w:before="240" w:after="60" w:line="240" w:lineRule="auto"/>
        <w:rPr>
          <w:rFonts w:asciiTheme="minorHAnsi" w:hAnsiTheme="minorHAnsi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7728" behindDoc="0" locked="0" layoutInCell="0" allowOverlap="1" wp14:anchorId="7EB83CF8" wp14:editId="7CADBC8C">
            <wp:simplePos x="0" y="0"/>
            <wp:positionH relativeFrom="column">
              <wp:posOffset>1223010</wp:posOffset>
            </wp:positionH>
            <wp:positionV relativeFrom="paragraph">
              <wp:posOffset>1476375</wp:posOffset>
            </wp:positionV>
            <wp:extent cx="4159250" cy="249555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="" xmlns:o="urn:schemas-microsoft-com:office:office" xmlns:v="urn:schemas-microsoft-com:vml" xmlns:w="http://schemas.openxmlformats.org/wordprocessingml/2006/main" xmlns:w10="urn:schemas-microsoft-com:office:word"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40E">
        <w:rPr>
          <w:rFonts w:asciiTheme="minorHAnsi" w:hAnsiTheme="minorHAnsi" w:cs="Times New Roman"/>
        </w:rPr>
        <w:t>Η συσσωρε</w:t>
      </w:r>
      <w:r w:rsidR="00477CA8">
        <w:rPr>
          <w:rFonts w:asciiTheme="minorHAnsi" w:hAnsiTheme="minorHAnsi" w:cs="Times New Roman"/>
        </w:rPr>
        <w:t xml:space="preserve">υτική παραγωγή μεθανίου από τα </w:t>
      </w:r>
      <w:proofErr w:type="spellStart"/>
      <w:r w:rsidR="00477CA8">
        <w:rPr>
          <w:rFonts w:asciiTheme="minorHAnsi" w:hAnsiTheme="minorHAnsi" w:cs="Times New Roman"/>
        </w:rPr>
        <w:t>υδρολύ</w:t>
      </w:r>
      <w:r w:rsidR="0053340E">
        <w:rPr>
          <w:rFonts w:asciiTheme="minorHAnsi" w:hAnsiTheme="minorHAnsi" w:cs="Times New Roman"/>
        </w:rPr>
        <w:t>μα</w:t>
      </w:r>
      <w:r w:rsidR="00477CA8">
        <w:rPr>
          <w:rFonts w:asciiTheme="minorHAnsi" w:hAnsiTheme="minorHAnsi" w:cs="Times New Roman"/>
        </w:rPr>
        <w:t>τα</w:t>
      </w:r>
      <w:proofErr w:type="spellEnd"/>
      <w:r w:rsidR="0053340E">
        <w:rPr>
          <w:rFonts w:asciiTheme="minorHAnsi" w:hAnsiTheme="minorHAnsi" w:cs="Times New Roman"/>
        </w:rPr>
        <w:t xml:space="preserve"> </w:t>
      </w:r>
      <w:r w:rsidR="00477CA8">
        <w:rPr>
          <w:rFonts w:asciiTheme="minorHAnsi" w:hAnsiTheme="minorHAnsi" w:cs="Times New Roman"/>
        </w:rPr>
        <w:t>που παρήχθησαν</w:t>
      </w:r>
      <w:r w:rsidR="0053340E">
        <w:rPr>
          <w:rFonts w:asciiTheme="minorHAnsi" w:hAnsiTheme="minorHAnsi" w:cs="Times New Roman"/>
        </w:rPr>
        <w:t xml:space="preserve"> από τον πιλοτικό αντιδραστήρα παρουσιάζεται στο </w:t>
      </w:r>
      <w:ins w:id="325" w:author="ANESTIS VLYSIDIS" w:date="2024-05-02T10:26:00Z">
        <w:r w:rsidR="002163DD">
          <w:rPr>
            <w:rFonts w:asciiTheme="minorHAnsi" w:hAnsiTheme="minorHAnsi" w:cs="Times New Roman"/>
          </w:rPr>
          <w:t>Σ</w:t>
        </w:r>
      </w:ins>
      <w:del w:id="326" w:author="ANESTIS VLYSIDIS" w:date="2024-05-02T10:26:00Z">
        <w:r w:rsidR="0053340E" w:rsidDel="002163DD">
          <w:rPr>
            <w:rFonts w:asciiTheme="minorHAnsi" w:hAnsiTheme="minorHAnsi" w:cs="Times New Roman"/>
          </w:rPr>
          <w:delText>σ</w:delText>
        </w:r>
      </w:del>
      <w:r w:rsidR="0053340E">
        <w:rPr>
          <w:rFonts w:asciiTheme="minorHAnsi" w:hAnsiTheme="minorHAnsi" w:cs="Times New Roman"/>
        </w:rPr>
        <w:t xml:space="preserve">χήμα 5. Τα αποτελέσματα που προκύπτουν για την παραγωγή μεθανίου με υπόστρωμα </w:t>
      </w:r>
      <w:proofErr w:type="spellStart"/>
      <w:r w:rsidR="0053340E">
        <w:rPr>
          <w:rFonts w:asciiTheme="minorHAnsi" w:hAnsiTheme="minorHAnsi" w:cs="Times New Roman"/>
        </w:rPr>
        <w:t>υδρόλυμα</w:t>
      </w:r>
      <w:proofErr w:type="spellEnd"/>
      <w:r w:rsidR="0053340E">
        <w:rPr>
          <w:rFonts w:asciiTheme="minorHAnsi" w:hAnsiTheme="minorHAnsi" w:cs="Times New Roman"/>
        </w:rPr>
        <w:t xml:space="preserve"> πιλοτικού αντιδραστήρα, έρχονται σε συμφωνία με τα πειράματα στα </w:t>
      </w:r>
      <w:proofErr w:type="spellStart"/>
      <w:r w:rsidR="0053340E">
        <w:rPr>
          <w:rFonts w:asciiTheme="minorHAnsi" w:hAnsiTheme="minorHAnsi" w:cs="Times New Roman"/>
        </w:rPr>
        <w:t>υδρολύματα</w:t>
      </w:r>
      <w:proofErr w:type="spellEnd"/>
      <w:r w:rsidR="0053340E">
        <w:rPr>
          <w:rFonts w:asciiTheme="minorHAnsi" w:hAnsiTheme="minorHAnsi" w:cs="Times New Roman"/>
        </w:rPr>
        <w:t xml:space="preserve"> εργαστηριακής κλίμακας. Πιο συγκεκριμένα η </w:t>
      </w:r>
      <w:r w:rsidR="0053340E">
        <w:rPr>
          <w:rFonts w:asciiTheme="minorHAnsi" w:hAnsiTheme="minorHAnsi" w:cs="Times New Roman"/>
          <w:lang w:val="en-US"/>
        </w:rPr>
        <w:t>SMA</w:t>
      </w:r>
      <w:r w:rsidR="0053340E">
        <w:rPr>
          <w:rFonts w:asciiTheme="minorHAnsi" w:hAnsiTheme="minorHAnsi" w:cs="Times New Roman"/>
        </w:rPr>
        <w:t xml:space="preserve"> που προκύπτει ύστερα από τροφοδοσία με </w:t>
      </w:r>
      <w:proofErr w:type="spellStart"/>
      <w:r w:rsidR="0053340E">
        <w:rPr>
          <w:rFonts w:asciiTheme="minorHAnsi" w:hAnsiTheme="minorHAnsi" w:cs="Times New Roman"/>
        </w:rPr>
        <w:t>υδρόλυμα</w:t>
      </w:r>
      <w:proofErr w:type="spellEnd"/>
      <w:r w:rsidR="0053340E">
        <w:rPr>
          <w:rFonts w:asciiTheme="minorHAnsi" w:hAnsiTheme="minorHAnsi" w:cs="Times New Roman"/>
        </w:rPr>
        <w:t xml:space="preserve"> προερχόμενο από </w:t>
      </w:r>
      <w:del w:id="327" w:author="ANESTIS VLYSIDIS" w:date="2024-05-02T10:27:00Z">
        <w:r w:rsidR="0053340E" w:rsidDel="003224F8">
          <w:rPr>
            <w:rFonts w:asciiTheme="minorHAnsi" w:hAnsiTheme="minorHAnsi" w:cs="Times New Roman"/>
          </w:rPr>
          <w:delText>0,00</w:delText>
        </w:r>
      </w:del>
      <w:r w:rsidR="0053340E">
        <w:rPr>
          <w:rFonts w:asciiTheme="minorHAnsi" w:hAnsiTheme="minorHAnsi" w:cs="Times New Roman"/>
        </w:rPr>
        <w:t xml:space="preserve">5 </w:t>
      </w:r>
      <w:r w:rsidR="0053340E">
        <w:rPr>
          <w:rFonts w:asciiTheme="minorHAnsi" w:hAnsiTheme="minorHAnsi" w:cs="Times New Roman"/>
          <w:lang w:val="en-US"/>
        </w:rPr>
        <w:t>mL</w:t>
      </w:r>
      <w:r w:rsidR="0053340E">
        <w:rPr>
          <w:rFonts w:asciiTheme="minorHAnsi" w:hAnsiTheme="minorHAnsi" w:cs="Times New Roman"/>
        </w:rPr>
        <w:t xml:space="preserve"> </w:t>
      </w:r>
      <w:r w:rsidR="0053340E">
        <w:rPr>
          <w:rFonts w:asciiTheme="minorHAnsi" w:hAnsiTheme="minorHAnsi" w:cs="Times New Roman"/>
          <w:lang w:val="en-US"/>
        </w:rPr>
        <w:t>mix</w:t>
      </w:r>
      <w:r w:rsidR="0053340E">
        <w:rPr>
          <w:rFonts w:asciiTheme="minorHAnsi" w:hAnsiTheme="minorHAnsi" w:cs="Times New Roman"/>
        </w:rPr>
        <w:t>/</w:t>
      </w:r>
      <w:r w:rsidR="0053340E">
        <w:rPr>
          <w:rFonts w:asciiTheme="minorHAnsi" w:hAnsiTheme="minorHAnsi" w:cs="Times New Roman"/>
          <w:lang w:val="en-US"/>
        </w:rPr>
        <w:t>kg</w:t>
      </w:r>
      <w:r w:rsidR="0053340E">
        <w:rPr>
          <w:rFonts w:asciiTheme="minorHAnsi" w:hAnsiTheme="minorHAnsi" w:cs="Times New Roman"/>
        </w:rPr>
        <w:t xml:space="preserve"> </w:t>
      </w:r>
      <w:r w:rsidR="0053340E">
        <w:rPr>
          <w:rFonts w:asciiTheme="minorHAnsi" w:hAnsiTheme="minorHAnsi" w:cs="Times New Roman"/>
          <w:lang w:val="en-US"/>
        </w:rPr>
        <w:t>FW</w:t>
      </w:r>
      <w:r w:rsidR="0053340E">
        <w:rPr>
          <w:rFonts w:asciiTheme="minorHAnsi" w:hAnsiTheme="minorHAnsi" w:cs="Times New Roman"/>
        </w:rPr>
        <w:t xml:space="preserve"> είναι 2,304 </w:t>
      </w:r>
      <w:r w:rsidR="0053340E">
        <w:rPr>
          <w:rFonts w:asciiTheme="minorHAnsi" w:hAnsiTheme="minorHAnsi" w:cs="Times New Roman"/>
          <w:lang w:val="en-US"/>
        </w:rPr>
        <w:t>mL</w:t>
      </w:r>
      <w:r w:rsidR="0053340E">
        <w:rPr>
          <w:rFonts w:asciiTheme="minorHAnsi" w:hAnsiTheme="minorHAnsi" w:cs="Times New Roman"/>
        </w:rPr>
        <w:t xml:space="preserve"> </w:t>
      </w:r>
      <w:r w:rsidR="0053340E">
        <w:rPr>
          <w:rFonts w:asciiTheme="minorHAnsi" w:hAnsiTheme="minorHAnsi" w:cs="Times New Roman"/>
          <w:lang w:val="en-US"/>
        </w:rPr>
        <w:t>CH</w:t>
      </w:r>
      <w:r w:rsidR="0053340E">
        <w:rPr>
          <w:rFonts w:asciiTheme="minorHAnsi" w:hAnsiTheme="minorHAnsi" w:cs="Times New Roman"/>
          <w:vertAlign w:val="subscript"/>
        </w:rPr>
        <w:t>4</w:t>
      </w:r>
      <w:r w:rsidR="0053340E">
        <w:rPr>
          <w:rFonts w:asciiTheme="minorHAnsi" w:hAnsiTheme="minorHAnsi" w:cs="Times New Roman"/>
        </w:rPr>
        <w:t>/</w:t>
      </w:r>
      <w:r w:rsidR="0053340E">
        <w:rPr>
          <w:rFonts w:asciiTheme="minorHAnsi" w:hAnsiTheme="minorHAnsi" w:cs="Times New Roman"/>
          <w:lang w:val="en-US"/>
        </w:rPr>
        <w:t>g</w:t>
      </w:r>
      <w:r w:rsidR="0053340E">
        <w:rPr>
          <w:rFonts w:asciiTheme="minorHAnsi" w:hAnsiTheme="minorHAnsi" w:cs="Times New Roman"/>
        </w:rPr>
        <w:t xml:space="preserve"> </w:t>
      </w:r>
      <w:r w:rsidR="0053340E">
        <w:rPr>
          <w:rFonts w:asciiTheme="minorHAnsi" w:hAnsiTheme="minorHAnsi" w:cs="Times New Roman"/>
          <w:lang w:val="en-US"/>
        </w:rPr>
        <w:t>VS</w:t>
      </w:r>
      <w:r w:rsidR="0053340E">
        <w:rPr>
          <w:rFonts w:asciiTheme="minorHAnsi" w:hAnsiTheme="minorHAnsi" w:cs="Times New Roman"/>
        </w:rPr>
        <w:t>-</w:t>
      </w:r>
      <w:r w:rsidR="0053340E">
        <w:rPr>
          <w:rFonts w:asciiTheme="minorHAnsi" w:hAnsiTheme="minorHAnsi" w:cs="Times New Roman"/>
          <w:lang w:val="en-US"/>
        </w:rPr>
        <w:t>day</w:t>
      </w:r>
      <w:r w:rsidR="0053340E">
        <w:rPr>
          <w:rFonts w:asciiTheme="minorHAnsi" w:hAnsiTheme="minorHAnsi" w:cs="Times New Roman"/>
        </w:rPr>
        <w:t xml:space="preserve">, ενώ η αντίστοιχη για </w:t>
      </w:r>
      <w:del w:id="328" w:author="ANESTIS VLYSIDIS" w:date="2024-05-02T10:27:00Z">
        <w:r w:rsidR="0053340E" w:rsidDel="003224F8">
          <w:rPr>
            <w:rFonts w:asciiTheme="minorHAnsi" w:hAnsiTheme="minorHAnsi" w:cs="Times New Roman"/>
          </w:rPr>
          <w:delText>0,0</w:delText>
        </w:r>
      </w:del>
      <w:r w:rsidR="0053340E">
        <w:rPr>
          <w:rFonts w:asciiTheme="minorHAnsi" w:hAnsiTheme="minorHAnsi" w:cs="Times New Roman"/>
        </w:rPr>
        <w:t>1</w:t>
      </w:r>
      <w:ins w:id="329" w:author="ANESTIS VLYSIDIS" w:date="2024-05-02T10:27:00Z">
        <w:r>
          <w:rPr>
            <w:rFonts w:asciiTheme="minorHAnsi" w:hAnsiTheme="minorHAnsi" w:cs="Times New Roman"/>
          </w:rPr>
          <w:t>0</w:t>
        </w:r>
      </w:ins>
      <w:r w:rsidR="0053340E">
        <w:rPr>
          <w:rFonts w:asciiTheme="minorHAnsi" w:hAnsiTheme="minorHAnsi" w:cs="Times New Roman"/>
        </w:rPr>
        <w:t xml:space="preserve"> </w:t>
      </w:r>
      <w:r w:rsidR="0053340E">
        <w:rPr>
          <w:rFonts w:asciiTheme="minorHAnsi" w:hAnsiTheme="minorHAnsi" w:cs="Times New Roman"/>
          <w:lang w:val="en-US"/>
        </w:rPr>
        <w:t>mL</w:t>
      </w:r>
      <w:r w:rsidR="0053340E">
        <w:rPr>
          <w:rFonts w:asciiTheme="minorHAnsi" w:hAnsiTheme="minorHAnsi" w:cs="Times New Roman"/>
        </w:rPr>
        <w:t xml:space="preserve"> </w:t>
      </w:r>
      <w:r w:rsidR="0053340E">
        <w:rPr>
          <w:rFonts w:asciiTheme="minorHAnsi" w:hAnsiTheme="minorHAnsi" w:cs="Times New Roman"/>
          <w:lang w:val="en-US"/>
        </w:rPr>
        <w:t>mix</w:t>
      </w:r>
      <w:r w:rsidR="0053340E">
        <w:rPr>
          <w:rFonts w:asciiTheme="minorHAnsi" w:hAnsiTheme="minorHAnsi" w:cs="Times New Roman"/>
        </w:rPr>
        <w:t>/</w:t>
      </w:r>
      <w:r w:rsidR="0053340E">
        <w:rPr>
          <w:rFonts w:asciiTheme="minorHAnsi" w:hAnsiTheme="minorHAnsi" w:cs="Times New Roman"/>
          <w:lang w:val="en-US"/>
        </w:rPr>
        <w:t>kg</w:t>
      </w:r>
      <w:r w:rsidR="0053340E">
        <w:rPr>
          <w:rFonts w:asciiTheme="minorHAnsi" w:hAnsiTheme="minorHAnsi" w:cs="Times New Roman"/>
        </w:rPr>
        <w:t xml:space="preserve"> </w:t>
      </w:r>
      <w:r w:rsidR="0053340E">
        <w:rPr>
          <w:rFonts w:asciiTheme="minorHAnsi" w:hAnsiTheme="minorHAnsi" w:cs="Times New Roman"/>
          <w:lang w:val="en-US"/>
        </w:rPr>
        <w:t>FW</w:t>
      </w:r>
      <w:r w:rsidR="0053340E">
        <w:rPr>
          <w:rFonts w:asciiTheme="minorHAnsi" w:hAnsiTheme="minorHAnsi" w:cs="Times New Roman"/>
        </w:rPr>
        <w:t xml:space="preserve">  είναι 1,933 </w:t>
      </w:r>
      <w:r w:rsidR="0053340E">
        <w:rPr>
          <w:rFonts w:asciiTheme="minorHAnsi" w:hAnsiTheme="minorHAnsi" w:cs="Times New Roman"/>
          <w:lang w:val="en-US"/>
        </w:rPr>
        <w:t>mL</w:t>
      </w:r>
      <w:r w:rsidR="0053340E">
        <w:rPr>
          <w:rFonts w:asciiTheme="minorHAnsi" w:hAnsiTheme="minorHAnsi" w:cs="Times New Roman"/>
        </w:rPr>
        <w:t xml:space="preserve"> </w:t>
      </w:r>
      <w:r w:rsidR="0053340E">
        <w:rPr>
          <w:rFonts w:asciiTheme="minorHAnsi" w:hAnsiTheme="minorHAnsi" w:cs="Times New Roman"/>
          <w:lang w:val="en-US"/>
        </w:rPr>
        <w:t>CH</w:t>
      </w:r>
      <w:r w:rsidR="0053340E">
        <w:rPr>
          <w:rFonts w:asciiTheme="minorHAnsi" w:hAnsiTheme="minorHAnsi" w:cs="Times New Roman"/>
          <w:vertAlign w:val="subscript"/>
        </w:rPr>
        <w:t>4</w:t>
      </w:r>
      <w:r w:rsidR="0053340E">
        <w:rPr>
          <w:rFonts w:asciiTheme="minorHAnsi" w:hAnsiTheme="minorHAnsi" w:cs="Times New Roman"/>
        </w:rPr>
        <w:t>/</w:t>
      </w:r>
      <w:r w:rsidR="0053340E">
        <w:rPr>
          <w:rFonts w:asciiTheme="minorHAnsi" w:hAnsiTheme="minorHAnsi" w:cs="Times New Roman"/>
          <w:lang w:val="en-US"/>
        </w:rPr>
        <w:t>g</w:t>
      </w:r>
      <w:r w:rsidR="0053340E">
        <w:rPr>
          <w:rFonts w:asciiTheme="minorHAnsi" w:hAnsiTheme="minorHAnsi" w:cs="Times New Roman"/>
        </w:rPr>
        <w:t xml:space="preserve"> </w:t>
      </w:r>
      <w:r w:rsidR="0053340E">
        <w:rPr>
          <w:rFonts w:asciiTheme="minorHAnsi" w:hAnsiTheme="minorHAnsi" w:cs="Times New Roman"/>
          <w:lang w:val="en-US"/>
        </w:rPr>
        <w:t>VS</w:t>
      </w:r>
      <w:r w:rsidR="0053340E">
        <w:rPr>
          <w:rFonts w:asciiTheme="minorHAnsi" w:hAnsiTheme="minorHAnsi" w:cs="Times New Roman"/>
        </w:rPr>
        <w:t>-</w:t>
      </w:r>
      <w:r w:rsidR="0053340E">
        <w:rPr>
          <w:rFonts w:asciiTheme="minorHAnsi" w:hAnsiTheme="minorHAnsi" w:cs="Times New Roman"/>
          <w:lang w:val="en-US"/>
        </w:rPr>
        <w:t>day</w:t>
      </w:r>
      <w:r w:rsidR="0053340E">
        <w:rPr>
          <w:rFonts w:asciiTheme="minorHAnsi" w:hAnsiTheme="minorHAnsi" w:cs="Times New Roman"/>
        </w:rPr>
        <w:t xml:space="preserve">. Παράλληλα </w:t>
      </w:r>
      <w:r w:rsidR="00095EA7">
        <w:rPr>
          <w:rFonts w:asciiTheme="minorHAnsi" w:hAnsiTheme="minorHAnsi" w:cs="Times New Roman"/>
        </w:rPr>
        <w:t xml:space="preserve">όταν χρησιμοποιείται </w:t>
      </w:r>
      <w:del w:id="330" w:author="ANESTIS VLYSIDIS" w:date="2024-05-02T10:27:00Z">
        <w:r w:rsidR="00095EA7" w:rsidDel="003224F8">
          <w:rPr>
            <w:rFonts w:asciiTheme="minorHAnsi" w:hAnsiTheme="minorHAnsi" w:cs="Times New Roman"/>
          </w:rPr>
          <w:delText>0,00</w:delText>
        </w:r>
      </w:del>
      <w:r w:rsidR="00095EA7">
        <w:rPr>
          <w:rFonts w:asciiTheme="minorHAnsi" w:hAnsiTheme="minorHAnsi" w:cs="Times New Roman"/>
        </w:rPr>
        <w:t xml:space="preserve">5 </w:t>
      </w:r>
      <w:r w:rsidR="00095EA7">
        <w:rPr>
          <w:rFonts w:asciiTheme="minorHAnsi" w:hAnsiTheme="minorHAnsi" w:cs="Times New Roman"/>
          <w:lang w:val="en-US"/>
        </w:rPr>
        <w:t>mL</w:t>
      </w:r>
      <w:r w:rsidR="00095EA7">
        <w:rPr>
          <w:rFonts w:asciiTheme="minorHAnsi" w:hAnsiTheme="minorHAnsi" w:cs="Times New Roman"/>
        </w:rPr>
        <w:t xml:space="preserve"> </w:t>
      </w:r>
      <w:r w:rsidR="00095EA7">
        <w:rPr>
          <w:rFonts w:asciiTheme="minorHAnsi" w:hAnsiTheme="minorHAnsi" w:cs="Times New Roman"/>
          <w:lang w:val="en-US"/>
        </w:rPr>
        <w:t>mix</w:t>
      </w:r>
      <w:r w:rsidR="00095EA7">
        <w:rPr>
          <w:rFonts w:asciiTheme="minorHAnsi" w:hAnsiTheme="minorHAnsi" w:cs="Times New Roman"/>
        </w:rPr>
        <w:t>/</w:t>
      </w:r>
      <w:r w:rsidR="00095EA7">
        <w:rPr>
          <w:rFonts w:asciiTheme="minorHAnsi" w:hAnsiTheme="minorHAnsi" w:cs="Times New Roman"/>
          <w:lang w:val="en-US"/>
        </w:rPr>
        <w:t>kg</w:t>
      </w:r>
      <w:r w:rsidR="00095EA7">
        <w:rPr>
          <w:rFonts w:asciiTheme="minorHAnsi" w:hAnsiTheme="minorHAnsi" w:cs="Times New Roman"/>
        </w:rPr>
        <w:t xml:space="preserve"> </w:t>
      </w:r>
      <w:r w:rsidR="00095EA7">
        <w:rPr>
          <w:rFonts w:asciiTheme="minorHAnsi" w:hAnsiTheme="minorHAnsi" w:cs="Times New Roman"/>
          <w:lang w:val="en-US"/>
        </w:rPr>
        <w:t>FW</w:t>
      </w:r>
      <w:r w:rsidR="00095EA7">
        <w:rPr>
          <w:rFonts w:asciiTheme="minorHAnsi" w:hAnsiTheme="minorHAnsi" w:cs="Times New Roman"/>
        </w:rPr>
        <w:t xml:space="preserve"> η συνολική παραγωγή μεθανίου είναι υψηλότερη.</w:t>
      </w:r>
    </w:p>
    <w:p w14:paraId="489A6840" w14:textId="0D4E5DD3" w:rsidR="0053340E" w:rsidRPr="0053340E" w:rsidRDefault="0053340E">
      <w:pPr>
        <w:pStyle w:val="a7"/>
        <w:widowControl w:val="0"/>
        <w:spacing w:before="240" w:after="60" w:line="240" w:lineRule="auto"/>
        <w:rPr>
          <w:rFonts w:asciiTheme="minorHAnsi" w:hAnsiTheme="minorHAnsi" w:cstheme="minorHAnsi"/>
          <w:b/>
          <w:i/>
          <w:sz w:val="22"/>
        </w:rPr>
      </w:pPr>
      <w:r w:rsidRPr="0053340E">
        <w:rPr>
          <w:rFonts w:asciiTheme="minorHAnsi" w:hAnsiTheme="minorHAnsi" w:cstheme="minorHAnsi"/>
          <w:b/>
          <w:i/>
          <w:sz w:val="22"/>
        </w:rPr>
        <w:t>Σχήμα 5.</w:t>
      </w:r>
      <w:r w:rsidRPr="0053340E">
        <w:rPr>
          <w:rFonts w:asciiTheme="minorHAnsi" w:hAnsiTheme="minorHAnsi" w:cstheme="minorHAnsi"/>
          <w:i/>
          <w:sz w:val="22"/>
        </w:rPr>
        <w:t xml:space="preserve"> Αποτελέσματα αναερόβιας χώνευσης με το </w:t>
      </w:r>
      <w:proofErr w:type="spellStart"/>
      <w:r w:rsidRPr="0053340E">
        <w:rPr>
          <w:rFonts w:asciiTheme="minorHAnsi" w:hAnsiTheme="minorHAnsi" w:cstheme="minorHAnsi"/>
          <w:i/>
          <w:sz w:val="22"/>
        </w:rPr>
        <w:t>υδρόλυμα</w:t>
      </w:r>
      <w:proofErr w:type="spellEnd"/>
      <w:r w:rsidRPr="0053340E">
        <w:rPr>
          <w:rFonts w:asciiTheme="minorHAnsi" w:hAnsiTheme="minorHAnsi" w:cstheme="minorHAnsi"/>
          <w:i/>
          <w:sz w:val="22"/>
        </w:rPr>
        <w:t xml:space="preserve"> της πιλοτικής μονάδας</w:t>
      </w:r>
    </w:p>
    <w:p w14:paraId="79ADC709" w14:textId="0599A0D3" w:rsidR="003224F8" w:rsidRPr="003224F8" w:rsidRDefault="003224F8">
      <w:pPr>
        <w:pStyle w:val="a7"/>
        <w:widowControl w:val="0"/>
        <w:spacing w:before="240" w:after="60" w:line="240" w:lineRule="auto"/>
        <w:rPr>
          <w:ins w:id="331" w:author="ANESTIS VLYSIDIS" w:date="2024-05-02T10:28:00Z"/>
          <w:rFonts w:asciiTheme="minorHAnsi" w:hAnsiTheme="minorHAnsi" w:cs="Times New Roman"/>
          <w:b/>
          <w:rPrChange w:id="332" w:author="ANESTIS VLYSIDIS" w:date="2024-05-02T10:28:00Z">
            <w:rPr>
              <w:ins w:id="333" w:author="ANESTIS VLYSIDIS" w:date="2024-05-02T10:28:00Z"/>
              <w:rFonts w:asciiTheme="minorHAnsi" w:hAnsiTheme="minorHAnsi" w:cs="Times New Roman"/>
              <w:b/>
            </w:rPr>
          </w:rPrChange>
        </w:rPr>
      </w:pPr>
      <w:ins w:id="334" w:author="ANESTIS VLYSIDIS" w:date="2024-05-02T10:28:00Z">
        <w:r>
          <w:rPr>
            <w:rFonts w:asciiTheme="minorHAnsi" w:hAnsiTheme="minorHAnsi" w:cs="Times New Roman"/>
            <w:b/>
          </w:rPr>
          <w:t xml:space="preserve">ΘΑ ΗΘΕΛΑ ΝΑ ΔΩ ΚΑΙ ΜΙΑ ΠΑΡΑΓΡΑΦΟ ΜΕ ΣΥΜΠΕΡΑΣΜΑΤΑ ΣΕ ΞΕΧΩΡΙΣΤΟ </w:t>
        </w:r>
        <w:r>
          <w:rPr>
            <w:rFonts w:asciiTheme="minorHAnsi" w:hAnsiTheme="minorHAnsi" w:cs="Times New Roman"/>
            <w:b/>
            <w:lang w:val="en-US"/>
          </w:rPr>
          <w:t>SECTION</w:t>
        </w:r>
        <w:r w:rsidRPr="003224F8">
          <w:rPr>
            <w:rFonts w:asciiTheme="minorHAnsi" w:hAnsiTheme="minorHAnsi" w:cs="Times New Roman"/>
            <w:b/>
            <w:rPrChange w:id="335" w:author="ANESTIS VLYSIDIS" w:date="2024-05-02T10:28:00Z">
              <w:rPr>
                <w:rFonts w:asciiTheme="minorHAnsi" w:hAnsiTheme="minorHAnsi" w:cs="Times New Roman"/>
                <w:b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="Times New Roman"/>
            <w:b/>
          </w:rPr>
          <w:t>«</w:t>
        </w:r>
        <w:r>
          <w:rPr>
            <w:rFonts w:asciiTheme="minorHAnsi" w:hAnsiTheme="minorHAnsi" w:cs="Times New Roman"/>
            <w:b/>
            <w:lang w:val="en-US"/>
          </w:rPr>
          <w:t>CONCLUSIONS</w:t>
        </w:r>
        <w:r>
          <w:rPr>
            <w:rFonts w:asciiTheme="minorHAnsi" w:hAnsiTheme="minorHAnsi" w:cs="Times New Roman"/>
            <w:b/>
          </w:rPr>
          <w:t>»</w:t>
        </w:r>
        <w:r w:rsidRPr="003224F8">
          <w:rPr>
            <w:rFonts w:asciiTheme="minorHAnsi" w:hAnsiTheme="minorHAnsi" w:cs="Times New Roman"/>
            <w:b/>
            <w:rPrChange w:id="336" w:author="ANESTIS VLYSIDIS" w:date="2024-05-02T10:28:00Z">
              <w:rPr>
                <w:rFonts w:asciiTheme="minorHAnsi" w:hAnsiTheme="minorHAnsi" w:cs="Times New Roman"/>
                <w:b/>
                <w:lang w:val="en-US"/>
              </w:rPr>
            </w:rPrChange>
          </w:rPr>
          <w:t xml:space="preserve">. </w:t>
        </w:r>
        <w:r>
          <w:rPr>
            <w:rFonts w:asciiTheme="minorHAnsi" w:hAnsiTheme="minorHAnsi" w:cs="Times New Roman"/>
            <w:b/>
          </w:rPr>
          <w:t xml:space="preserve">ΕΑΝ ΔΕΝ ΤΟ ΖΗΤΑΝΕ ΤΑ </w:t>
        </w:r>
        <w:r>
          <w:rPr>
            <w:rFonts w:asciiTheme="minorHAnsi" w:hAnsiTheme="minorHAnsi" w:cs="Times New Roman"/>
            <w:b/>
            <w:lang w:val="en-US"/>
          </w:rPr>
          <w:t>SPECIFICATIONS</w:t>
        </w:r>
        <w:r w:rsidRPr="003224F8">
          <w:rPr>
            <w:rFonts w:asciiTheme="minorHAnsi" w:hAnsiTheme="minorHAnsi" w:cs="Times New Roman"/>
            <w:b/>
            <w:rPrChange w:id="337" w:author="ANESTIS VLYSIDIS" w:date="2024-05-02T10:29:00Z">
              <w:rPr>
                <w:rFonts w:asciiTheme="minorHAnsi" w:hAnsiTheme="minorHAnsi" w:cs="Times New Roman"/>
                <w:b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="Times New Roman"/>
            <w:b/>
          </w:rPr>
          <w:t xml:space="preserve">ΤΟΥ ΣΥΝΕΔΡΙΟΥ, ΤΟΤΕ ΜΗΝ ΤΟ ΒΑΛΕΙΣ. </w:t>
        </w:r>
      </w:ins>
    </w:p>
    <w:p w14:paraId="669E3CFC" w14:textId="4025800A" w:rsidR="00D843EF" w:rsidRDefault="00095EA7">
      <w:pPr>
        <w:pStyle w:val="a7"/>
        <w:widowControl w:val="0"/>
        <w:spacing w:before="240" w:after="60" w:line="240" w:lineRule="auto"/>
        <w:rPr>
          <w:rFonts w:asciiTheme="minorHAnsi" w:hAnsiTheme="minorHAnsi"/>
        </w:rPr>
      </w:pPr>
      <w:r>
        <w:rPr>
          <w:rFonts w:asciiTheme="minorHAnsi" w:hAnsiTheme="minorHAnsi" w:cs="Times New Roman"/>
          <w:b/>
        </w:rPr>
        <w:t>ΒΙΒΛΙΟΓΡΑΦΙΑ</w:t>
      </w:r>
    </w:p>
    <w:p w14:paraId="5F96724D" w14:textId="77777777" w:rsidR="00D843EF" w:rsidRDefault="00095EA7">
      <w:pPr>
        <w:pStyle w:val="ad"/>
        <w:numPr>
          <w:ilvl w:val="0"/>
          <w:numId w:val="2"/>
        </w:numPr>
        <w:spacing w:line="240" w:lineRule="auto"/>
        <w:ind w:left="360"/>
        <w:rPr>
          <w:rFonts w:asciiTheme="minorHAnsi" w:hAnsiTheme="minorHAnsi" w:cs="Times New Roman"/>
          <w:szCs w:val="22"/>
          <w:lang w:val="en-US"/>
        </w:rPr>
      </w:pPr>
      <w:proofErr w:type="spellStart"/>
      <w:r>
        <w:rPr>
          <w:rFonts w:ascii="Calibri" w:hAnsi="Calibri" w:cs="Times New Roman"/>
          <w:szCs w:val="22"/>
          <w:lang w:val="en-US"/>
        </w:rPr>
        <w:t>Ishangulyyev</w:t>
      </w:r>
      <w:proofErr w:type="spellEnd"/>
      <w:r>
        <w:rPr>
          <w:rFonts w:ascii="Calibri" w:hAnsi="Calibri" w:cs="Times New Roman"/>
          <w:szCs w:val="22"/>
          <w:lang w:val="en-US"/>
        </w:rPr>
        <w:t xml:space="preserve"> R, </w:t>
      </w:r>
      <w:proofErr w:type="spellStart"/>
      <w:r>
        <w:rPr>
          <w:rFonts w:ascii="Calibri" w:hAnsi="Calibri" w:cs="Times New Roman"/>
          <w:szCs w:val="22"/>
          <w:lang w:val="en-US"/>
        </w:rPr>
        <w:t>Sanghyo</w:t>
      </w:r>
      <w:proofErr w:type="spellEnd"/>
      <w:r>
        <w:rPr>
          <w:rFonts w:ascii="Calibri" w:hAnsi="Calibri" w:cs="Times New Roman"/>
          <w:szCs w:val="22"/>
          <w:lang w:val="en-US"/>
        </w:rPr>
        <w:t xml:space="preserve"> K, and Sang HL. (2019). </w:t>
      </w:r>
      <w:r>
        <w:rPr>
          <w:rFonts w:ascii="Calibri" w:hAnsi="Calibri" w:cs="Times New Roman"/>
          <w:i/>
          <w:iCs/>
          <w:szCs w:val="22"/>
          <w:lang w:val="en-US"/>
        </w:rPr>
        <w:t>Foods.,</w:t>
      </w:r>
      <w:r>
        <w:rPr>
          <w:rFonts w:ascii="Calibri" w:hAnsi="Calibri" w:cs="Times New Roman"/>
          <w:szCs w:val="22"/>
          <w:lang w:val="en-US"/>
        </w:rPr>
        <w:t xml:space="preserve"> 8, 297.</w:t>
      </w:r>
    </w:p>
    <w:p w14:paraId="29ABDD40" w14:textId="77777777" w:rsidR="00767145" w:rsidRDefault="00767145" w:rsidP="00767145">
      <w:pPr>
        <w:numPr>
          <w:ilvl w:val="0"/>
          <w:numId w:val="2"/>
        </w:numPr>
        <w:spacing w:after="0" w:line="240" w:lineRule="auto"/>
        <w:ind w:left="360"/>
        <w:rPr>
          <w:sz w:val="22"/>
        </w:rPr>
      </w:pPr>
      <w:bookmarkStart w:id="338" w:name="citeproc_bib_item_3"/>
      <w:proofErr w:type="spellStart"/>
      <w:r>
        <w:rPr>
          <w:rFonts w:cs="Times New Roman"/>
          <w:sz w:val="22"/>
          <w:lang w:val="en-US"/>
        </w:rPr>
        <w:t>Uçkun</w:t>
      </w:r>
      <w:proofErr w:type="spellEnd"/>
      <w:r>
        <w:rPr>
          <w:rFonts w:cs="Times New Roman"/>
          <w:sz w:val="22"/>
          <w:lang w:val="en-US"/>
        </w:rPr>
        <w:t xml:space="preserve"> EK, Antoine PT, and Yu L. (2015). </w:t>
      </w:r>
      <w:proofErr w:type="spellStart"/>
      <w:r>
        <w:rPr>
          <w:rFonts w:cs="Times New Roman"/>
          <w:i/>
          <w:iCs/>
          <w:sz w:val="22"/>
          <w:lang w:val="en-US"/>
        </w:rPr>
        <w:t>Bioresource</w:t>
      </w:r>
      <w:proofErr w:type="spellEnd"/>
      <w:r>
        <w:rPr>
          <w:rFonts w:cs="Times New Roman"/>
          <w:i/>
          <w:iCs/>
          <w:sz w:val="22"/>
          <w:lang w:val="en-US"/>
        </w:rPr>
        <w:t xml:space="preserve"> Technology., </w:t>
      </w:r>
      <w:r>
        <w:rPr>
          <w:rFonts w:cs="Times New Roman"/>
          <w:sz w:val="22"/>
          <w:lang w:val="en-US"/>
        </w:rPr>
        <w:t>183, 47–52.</w:t>
      </w:r>
      <w:bookmarkEnd w:id="338"/>
    </w:p>
    <w:p w14:paraId="41539B98" w14:textId="77777777" w:rsidR="00767145" w:rsidRPr="00767145" w:rsidRDefault="00767145" w:rsidP="00767145">
      <w:pPr>
        <w:numPr>
          <w:ilvl w:val="0"/>
          <w:numId w:val="2"/>
        </w:numPr>
        <w:spacing w:after="0" w:line="240" w:lineRule="auto"/>
        <w:ind w:left="360"/>
        <w:rPr>
          <w:sz w:val="22"/>
        </w:rPr>
      </w:pPr>
      <w:r>
        <w:rPr>
          <w:rFonts w:cs="Times New Roman"/>
          <w:sz w:val="22"/>
          <w:lang w:val="en-US"/>
        </w:rPr>
        <w:t xml:space="preserve">Ma C, Liu J, Min Y, Zou L, Qian G, Li YY. (2018). </w:t>
      </w:r>
      <w:r>
        <w:rPr>
          <w:rFonts w:cs="Times New Roman"/>
          <w:i/>
          <w:sz w:val="22"/>
          <w:lang w:val="en-US"/>
        </w:rPr>
        <w:t>Renewable and Sustainable Energy Rev</w:t>
      </w:r>
      <w:r>
        <w:rPr>
          <w:rFonts w:cs="Times New Roman"/>
          <w:sz w:val="22"/>
          <w:lang w:val="en-US"/>
        </w:rPr>
        <w:t>., 90, 700–709.</w:t>
      </w:r>
    </w:p>
    <w:p w14:paraId="3F84EAAA" w14:textId="77777777" w:rsidR="00D843EF" w:rsidRDefault="00095EA7">
      <w:pPr>
        <w:numPr>
          <w:ilvl w:val="0"/>
          <w:numId w:val="2"/>
        </w:numPr>
        <w:spacing w:after="0" w:line="240" w:lineRule="auto"/>
        <w:ind w:left="360"/>
        <w:rPr>
          <w:sz w:val="22"/>
        </w:rPr>
      </w:pPr>
      <w:proofErr w:type="spellStart"/>
      <w:r>
        <w:rPr>
          <w:sz w:val="22"/>
        </w:rPr>
        <w:lastRenderedPageBreak/>
        <w:t>Usmani</w:t>
      </w:r>
      <w:proofErr w:type="spellEnd"/>
      <w:r>
        <w:rPr>
          <w:sz w:val="22"/>
        </w:rPr>
        <w:t xml:space="preserve"> Z, </w:t>
      </w:r>
      <w:proofErr w:type="spellStart"/>
      <w:r>
        <w:rPr>
          <w:sz w:val="22"/>
        </w:rPr>
        <w:t>Minaxi</w:t>
      </w:r>
      <w:proofErr w:type="spellEnd"/>
      <w:r>
        <w:rPr>
          <w:sz w:val="22"/>
        </w:rPr>
        <w:t xml:space="preserve"> S, Abhishek KA, </w:t>
      </w:r>
      <w:proofErr w:type="spellStart"/>
      <w:r>
        <w:rPr>
          <w:sz w:val="22"/>
        </w:rPr>
        <w:t>Gauri</w:t>
      </w:r>
      <w:proofErr w:type="spellEnd"/>
      <w:r>
        <w:rPr>
          <w:sz w:val="22"/>
        </w:rPr>
        <w:t xml:space="preserve"> DS, Denise C, S. Chandra N, Vijay KT, Ravi N, Ashok P, </w:t>
      </w:r>
      <w:proofErr w:type="spellStart"/>
      <w:r>
        <w:rPr>
          <w:sz w:val="22"/>
        </w:rPr>
        <w:t>Vijai</w:t>
      </w:r>
      <w:proofErr w:type="spellEnd"/>
      <w:r>
        <w:rPr>
          <w:sz w:val="22"/>
        </w:rPr>
        <w:t xml:space="preserve"> KG. (2021). </w:t>
      </w:r>
      <w:r>
        <w:rPr>
          <w:i/>
          <w:sz w:val="22"/>
        </w:rPr>
        <w:t xml:space="preserve">Journal of Hazardous Materials., </w:t>
      </w:r>
      <w:r>
        <w:rPr>
          <w:sz w:val="22"/>
        </w:rPr>
        <w:t>416, 126154.</w:t>
      </w:r>
    </w:p>
    <w:p w14:paraId="692B4A6E" w14:textId="77777777" w:rsidR="00D843EF" w:rsidRDefault="00095EA7">
      <w:pPr>
        <w:numPr>
          <w:ilvl w:val="0"/>
          <w:numId w:val="2"/>
        </w:numPr>
        <w:spacing w:after="0" w:line="240" w:lineRule="auto"/>
        <w:ind w:left="360"/>
        <w:rPr>
          <w:sz w:val="22"/>
        </w:rPr>
      </w:pPr>
      <w:r>
        <w:rPr>
          <w:rFonts w:cs="Times New Roman"/>
          <w:sz w:val="22"/>
          <w:lang w:val="en-US"/>
        </w:rPr>
        <w:t xml:space="preserve">Zhang, </w:t>
      </w:r>
      <w:proofErr w:type="spellStart"/>
      <w:r>
        <w:rPr>
          <w:rFonts w:cs="Times New Roman"/>
          <w:sz w:val="22"/>
          <w:lang w:val="en-US"/>
        </w:rPr>
        <w:t>Jingxin</w:t>
      </w:r>
      <w:proofErr w:type="spellEnd"/>
      <w:r>
        <w:rPr>
          <w:rFonts w:cs="Times New Roman"/>
          <w:sz w:val="22"/>
          <w:lang w:val="en-US"/>
        </w:rPr>
        <w:t xml:space="preserve">, Kai-Chee </w:t>
      </w:r>
      <w:proofErr w:type="spellStart"/>
      <w:r>
        <w:rPr>
          <w:rFonts w:cs="Times New Roman"/>
          <w:sz w:val="22"/>
          <w:lang w:val="en-US"/>
        </w:rPr>
        <w:t>Loh</w:t>
      </w:r>
      <w:proofErr w:type="spellEnd"/>
      <w:r>
        <w:rPr>
          <w:rFonts w:cs="Times New Roman"/>
          <w:sz w:val="22"/>
          <w:lang w:val="en-US"/>
        </w:rPr>
        <w:t xml:space="preserve">, </w:t>
      </w:r>
      <w:proofErr w:type="spellStart"/>
      <w:r>
        <w:rPr>
          <w:rFonts w:cs="Times New Roman"/>
          <w:sz w:val="22"/>
          <w:lang w:val="en-US"/>
        </w:rPr>
        <w:t>Wangliang</w:t>
      </w:r>
      <w:proofErr w:type="spellEnd"/>
      <w:r>
        <w:rPr>
          <w:rFonts w:cs="Times New Roman"/>
          <w:sz w:val="22"/>
          <w:lang w:val="en-US"/>
        </w:rPr>
        <w:t xml:space="preserve"> Li, Jun Wei Lim, </w:t>
      </w:r>
      <w:proofErr w:type="spellStart"/>
      <w:r>
        <w:rPr>
          <w:rFonts w:cs="Times New Roman"/>
          <w:sz w:val="22"/>
          <w:lang w:val="en-US"/>
        </w:rPr>
        <w:t>Yanjun</w:t>
      </w:r>
      <w:proofErr w:type="spellEnd"/>
      <w:r>
        <w:rPr>
          <w:rFonts w:cs="Times New Roman"/>
          <w:sz w:val="22"/>
          <w:lang w:val="en-US"/>
        </w:rPr>
        <w:t xml:space="preserve"> Dai, and Yen </w:t>
      </w:r>
      <w:proofErr w:type="spellStart"/>
      <w:r>
        <w:rPr>
          <w:rFonts w:cs="Times New Roman"/>
          <w:sz w:val="22"/>
          <w:lang w:val="en-US"/>
        </w:rPr>
        <w:t>Wah</w:t>
      </w:r>
      <w:proofErr w:type="spellEnd"/>
      <w:r>
        <w:rPr>
          <w:rFonts w:cs="Times New Roman"/>
          <w:sz w:val="22"/>
          <w:lang w:val="en-US"/>
        </w:rPr>
        <w:t xml:space="preserve"> Tong. (2017). </w:t>
      </w:r>
      <w:r>
        <w:rPr>
          <w:rFonts w:cs="Times New Roman"/>
          <w:i/>
          <w:sz w:val="22"/>
          <w:lang w:val="en-US"/>
        </w:rPr>
        <w:t>Applied Energy</w:t>
      </w:r>
      <w:r>
        <w:rPr>
          <w:rFonts w:cs="Times New Roman"/>
          <w:sz w:val="22"/>
          <w:lang w:val="en-US"/>
        </w:rPr>
        <w:t>.,</w:t>
      </w:r>
      <w:r w:rsidR="00D34B50">
        <w:rPr>
          <w:rFonts w:cs="Times New Roman"/>
          <w:sz w:val="22"/>
          <w:lang w:val="en-US"/>
        </w:rPr>
        <w:t xml:space="preserve"> </w:t>
      </w:r>
      <w:r>
        <w:rPr>
          <w:rFonts w:cs="Times New Roman"/>
          <w:sz w:val="22"/>
          <w:lang w:val="en-US"/>
        </w:rPr>
        <w:t>194 (5), 287–95.</w:t>
      </w:r>
    </w:p>
    <w:p w14:paraId="3CD35386" w14:textId="77777777" w:rsidR="00D843EF" w:rsidRDefault="00095EA7">
      <w:pPr>
        <w:numPr>
          <w:ilvl w:val="0"/>
          <w:numId w:val="2"/>
        </w:numPr>
        <w:spacing w:after="0" w:line="240" w:lineRule="auto"/>
        <w:ind w:left="360"/>
        <w:rPr>
          <w:sz w:val="22"/>
        </w:rPr>
      </w:pPr>
      <w:bookmarkStart w:id="339" w:name="citeproc_bib_item_4"/>
      <w:proofErr w:type="spellStart"/>
      <w:r>
        <w:rPr>
          <w:rFonts w:cs="Times New Roman"/>
          <w:sz w:val="22"/>
          <w:lang w:val="en-US"/>
        </w:rPr>
        <w:t>Zwietering</w:t>
      </w:r>
      <w:proofErr w:type="spellEnd"/>
      <w:r>
        <w:rPr>
          <w:rFonts w:cs="Times New Roman"/>
          <w:sz w:val="22"/>
          <w:lang w:val="en-US"/>
        </w:rPr>
        <w:t xml:space="preserve"> MH, </w:t>
      </w:r>
      <w:proofErr w:type="spellStart"/>
      <w:r>
        <w:rPr>
          <w:rFonts w:cs="Times New Roman"/>
          <w:sz w:val="22"/>
          <w:lang w:val="en-US"/>
        </w:rPr>
        <w:t>Jongenburger</w:t>
      </w:r>
      <w:proofErr w:type="spellEnd"/>
      <w:r>
        <w:rPr>
          <w:rFonts w:cs="Times New Roman"/>
          <w:sz w:val="22"/>
          <w:lang w:val="en-US"/>
        </w:rPr>
        <w:t xml:space="preserve"> I, </w:t>
      </w:r>
      <w:proofErr w:type="spellStart"/>
      <w:r>
        <w:rPr>
          <w:rFonts w:cs="Times New Roman"/>
          <w:sz w:val="22"/>
          <w:lang w:val="en-US"/>
        </w:rPr>
        <w:t>Rombouts</w:t>
      </w:r>
      <w:proofErr w:type="spellEnd"/>
      <w:r>
        <w:rPr>
          <w:rFonts w:cs="Times New Roman"/>
          <w:sz w:val="22"/>
          <w:lang w:val="en-US"/>
        </w:rPr>
        <w:t xml:space="preserve"> FM, </w:t>
      </w:r>
      <w:proofErr w:type="spellStart"/>
      <w:r>
        <w:rPr>
          <w:rFonts w:cs="Times New Roman"/>
          <w:sz w:val="22"/>
          <w:lang w:val="en-US"/>
        </w:rPr>
        <w:t>Riet</w:t>
      </w:r>
      <w:proofErr w:type="spellEnd"/>
      <w:r>
        <w:rPr>
          <w:rFonts w:cs="Times New Roman"/>
          <w:sz w:val="22"/>
          <w:lang w:val="en-US"/>
        </w:rPr>
        <w:t xml:space="preserve"> K. (1990). </w:t>
      </w:r>
      <w:proofErr w:type="spellStart"/>
      <w:r>
        <w:rPr>
          <w:rFonts w:cs="Times New Roman"/>
          <w:i/>
          <w:iCs/>
          <w:sz w:val="22"/>
          <w:lang w:val="en-US"/>
        </w:rPr>
        <w:t>Ap.and</w:t>
      </w:r>
      <w:proofErr w:type="spellEnd"/>
      <w:r>
        <w:rPr>
          <w:rFonts w:cs="Times New Roman"/>
          <w:i/>
          <w:iCs/>
          <w:sz w:val="22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2"/>
          <w:lang w:val="en-US"/>
        </w:rPr>
        <w:t>Env</w:t>
      </w:r>
      <w:proofErr w:type="spellEnd"/>
      <w:r>
        <w:rPr>
          <w:rFonts w:cs="Times New Roman"/>
          <w:i/>
          <w:iCs/>
          <w:sz w:val="22"/>
          <w:lang w:val="en-US"/>
        </w:rPr>
        <w:t>. Microbiology</w:t>
      </w:r>
      <w:r>
        <w:rPr>
          <w:rFonts w:cs="Times New Roman"/>
          <w:sz w:val="22"/>
          <w:lang w:val="en-US"/>
        </w:rPr>
        <w:t>., 56, 1875–81.</w:t>
      </w:r>
      <w:bookmarkEnd w:id="339"/>
    </w:p>
    <w:p w14:paraId="1238154C" w14:textId="77777777" w:rsidR="00D843EF" w:rsidRDefault="00095EA7">
      <w:pPr>
        <w:pStyle w:val="ad"/>
        <w:numPr>
          <w:ilvl w:val="0"/>
          <w:numId w:val="2"/>
        </w:numPr>
        <w:spacing w:line="240" w:lineRule="auto"/>
        <w:ind w:left="360"/>
        <w:rPr>
          <w:szCs w:val="22"/>
          <w:lang w:val="en-US"/>
        </w:rPr>
      </w:pPr>
      <w:bookmarkStart w:id="340" w:name="citeproc_bib_item_1"/>
      <w:r>
        <w:rPr>
          <w:rFonts w:asciiTheme="minorHAnsi" w:hAnsiTheme="minorHAnsi" w:cs="Times New Roman"/>
          <w:szCs w:val="22"/>
          <w:lang w:val="en-US"/>
        </w:rPr>
        <w:t xml:space="preserve">Kai F, </w:t>
      </w:r>
      <w:proofErr w:type="spellStart"/>
      <w:r>
        <w:rPr>
          <w:rFonts w:asciiTheme="minorHAnsi" w:hAnsiTheme="minorHAnsi" w:cs="Times New Roman"/>
          <w:szCs w:val="22"/>
          <w:lang w:val="en-US"/>
        </w:rPr>
        <w:t>Huan</w:t>
      </w:r>
      <w:proofErr w:type="spellEnd"/>
      <w:r>
        <w:rPr>
          <w:rFonts w:asciiTheme="minorHAnsi" w:hAnsiTheme="minorHAnsi" w:cs="Times New Roman"/>
          <w:szCs w:val="22"/>
          <w:lang w:val="en-US"/>
        </w:rPr>
        <w:t xml:space="preserve"> L, Zhou D, </w:t>
      </w:r>
      <w:proofErr w:type="spellStart"/>
      <w:r>
        <w:rPr>
          <w:rFonts w:asciiTheme="minorHAnsi" w:hAnsiTheme="minorHAnsi" w:cs="Times New Roman"/>
          <w:szCs w:val="22"/>
          <w:lang w:val="en-US"/>
        </w:rPr>
        <w:t>Qiao</w:t>
      </w:r>
      <w:proofErr w:type="spellEnd"/>
      <w:r>
        <w:rPr>
          <w:rFonts w:asciiTheme="minorHAnsi" w:hAnsiTheme="minorHAnsi" w:cs="Times New Roman"/>
          <w:szCs w:val="22"/>
          <w:lang w:val="en-US"/>
        </w:rPr>
        <w:t xml:space="preserve"> W, </w:t>
      </w:r>
      <w:proofErr w:type="spellStart"/>
      <w:r>
        <w:rPr>
          <w:rFonts w:asciiTheme="minorHAnsi" w:hAnsiTheme="minorHAnsi" w:cs="Times New Roman"/>
          <w:szCs w:val="22"/>
          <w:lang w:val="en-US"/>
        </w:rPr>
        <w:t>Yangyang</w:t>
      </w:r>
      <w:proofErr w:type="spellEnd"/>
      <w:r>
        <w:rPr>
          <w:rFonts w:asciiTheme="minorHAnsi" w:hAnsiTheme="minorHAnsi" w:cs="Times New Roman"/>
          <w:szCs w:val="22"/>
          <w:lang w:val="en-US"/>
        </w:rPr>
        <w:t xml:space="preserve"> Z, </w:t>
      </w:r>
      <w:proofErr w:type="spellStart"/>
      <w:r>
        <w:rPr>
          <w:rFonts w:asciiTheme="minorHAnsi" w:hAnsiTheme="minorHAnsi" w:cs="Times New Roman"/>
          <w:szCs w:val="22"/>
          <w:lang w:val="en-US"/>
        </w:rPr>
        <w:t>Chengzhi</w:t>
      </w:r>
      <w:proofErr w:type="spellEnd"/>
      <w:r>
        <w:rPr>
          <w:rFonts w:asciiTheme="minorHAnsi" w:hAnsiTheme="minorHAnsi" w:cs="Times New Roman"/>
          <w:szCs w:val="22"/>
          <w:lang w:val="en-US"/>
        </w:rPr>
        <w:t xml:space="preserve"> Z. (2020). </w:t>
      </w:r>
      <w:r>
        <w:rPr>
          <w:rFonts w:asciiTheme="minorHAnsi" w:hAnsiTheme="minorHAnsi" w:cs="Times New Roman"/>
          <w:i/>
          <w:iCs/>
          <w:szCs w:val="22"/>
          <w:lang w:val="en-US"/>
        </w:rPr>
        <w:t>Renewable Energy</w:t>
      </w:r>
      <w:r>
        <w:rPr>
          <w:rFonts w:asciiTheme="minorHAnsi" w:hAnsiTheme="minorHAnsi" w:cs="Times New Roman"/>
          <w:szCs w:val="22"/>
          <w:lang w:val="en-US"/>
        </w:rPr>
        <w:t>., 146,1588–95.</w:t>
      </w:r>
      <w:bookmarkEnd w:id="340"/>
    </w:p>
    <w:sectPr w:rsidR="00D843EF">
      <w:headerReference w:type="even" r:id="rId22"/>
      <w:headerReference w:type="default" r:id="rId23"/>
      <w:headerReference w:type="first" r:id="rId24"/>
      <w:pgSz w:w="11906" w:h="16838"/>
      <w:pgMar w:top="1134" w:right="1134" w:bottom="1134" w:left="1134" w:header="709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1" w:author="ANESTIS VLYSIDIS" w:date="2024-05-02T09:27:00Z" w:initials="AV">
    <w:p w14:paraId="34FC542C" w14:textId="77777777" w:rsidR="002163DD" w:rsidRPr="00551C82" w:rsidRDefault="002163DD">
      <w:pPr>
        <w:pStyle w:val="af"/>
        <w:rPr>
          <w:lang w:val="el-GR"/>
        </w:rPr>
      </w:pPr>
      <w:r>
        <w:rPr>
          <w:rStyle w:val="ae"/>
        </w:rPr>
        <w:annotationRef/>
      </w:r>
      <w:r>
        <w:rPr>
          <w:lang w:val="el-GR"/>
        </w:rPr>
        <w:t xml:space="preserve">Μονάδες υδρόλυσης εδώ!!! Το % δεν λέει τίποτα. </w:t>
      </w:r>
    </w:p>
  </w:comment>
  <w:comment w:id="98" w:author="ANESTIS VLYSIDIS" w:date="2024-05-02T09:30:00Z" w:initials="AV">
    <w:p w14:paraId="4F35E4E4" w14:textId="77777777" w:rsidR="002163DD" w:rsidRPr="00551C82" w:rsidRDefault="002163DD">
      <w:pPr>
        <w:pStyle w:val="af"/>
        <w:rPr>
          <w:lang w:val="el-GR"/>
        </w:rPr>
      </w:pPr>
      <w:r>
        <w:rPr>
          <w:rStyle w:val="ae"/>
        </w:rPr>
        <w:annotationRef/>
      </w:r>
      <w:r>
        <w:rPr>
          <w:lang w:val="el-GR"/>
        </w:rPr>
        <w:t xml:space="preserve">ΚΆΝΤΑ ΌΛΑ ΤΑ ΥΤ </w:t>
      </w:r>
      <w:r>
        <w:rPr>
          <w:lang w:val="en-US"/>
        </w:rPr>
        <w:t>FW</w:t>
      </w:r>
      <w:r>
        <w:rPr>
          <w:lang w:val="el-GR"/>
        </w:rPr>
        <w:t xml:space="preserve">. ΟΠΌΤΕ ΑΠΟ ΔΩ ΚΑΙ ΚΑΤΩ ΘΑ ΤΟ ΑΦΗΝΩ Ως </w:t>
      </w:r>
      <w:r>
        <w:rPr>
          <w:lang w:val="en-US"/>
        </w:rPr>
        <w:t>FW</w:t>
      </w:r>
      <w:r w:rsidRPr="00551C82">
        <w:rPr>
          <w:lang w:val="el-GR"/>
        </w:rPr>
        <w:t xml:space="preserve">. </w:t>
      </w:r>
    </w:p>
  </w:comment>
  <w:comment w:id="124" w:author="ANESTIS VLYSIDIS" w:date="2024-05-02T09:39:00Z" w:initials="AV">
    <w:p w14:paraId="3E23C585" w14:textId="75E2508D" w:rsidR="002163DD" w:rsidRPr="00110026" w:rsidRDefault="002163DD">
      <w:pPr>
        <w:pStyle w:val="af"/>
        <w:rPr>
          <w:lang w:val="el-GR"/>
        </w:rPr>
      </w:pPr>
      <w:r>
        <w:rPr>
          <w:rStyle w:val="ae"/>
        </w:rPr>
        <w:annotationRef/>
      </w:r>
      <w:r>
        <w:rPr>
          <w:lang w:val="el-GR"/>
        </w:rPr>
        <w:t>Υψηλών αποδόσεων σε τι?</w:t>
      </w:r>
    </w:p>
  </w:comment>
  <w:comment w:id="166" w:author="ANESTIS VLYSIDIS" w:date="2024-05-02T09:51:00Z" w:initials="AV">
    <w:p w14:paraId="340F9519" w14:textId="40CEE6E9" w:rsidR="002163DD" w:rsidRPr="001F772B" w:rsidRDefault="002163DD">
      <w:pPr>
        <w:pStyle w:val="af"/>
        <w:rPr>
          <w:lang w:val="el-GR"/>
        </w:rPr>
      </w:pPr>
      <w:r>
        <w:rPr>
          <w:rStyle w:val="ae"/>
        </w:rPr>
        <w:annotationRef/>
      </w:r>
      <w:r>
        <w:rPr>
          <w:lang w:val="el-GR"/>
        </w:rPr>
        <w:t xml:space="preserve">Κάποιες περαιτέρω πληροφορίες όσον αφορά τα ένζυμα αυτά; </w:t>
      </w:r>
    </w:p>
  </w:comment>
  <w:comment w:id="178" w:author="ANESTIS VLYSIDIS" w:date="2024-05-02T09:55:00Z" w:initials="AV">
    <w:p w14:paraId="0F2E15D6" w14:textId="3ADDC976" w:rsidR="002163DD" w:rsidRPr="001F772B" w:rsidRDefault="002163DD">
      <w:pPr>
        <w:pStyle w:val="af"/>
        <w:rPr>
          <w:lang w:val="el-GR"/>
        </w:rPr>
      </w:pPr>
      <w:r>
        <w:rPr>
          <w:rStyle w:val="ae"/>
        </w:rPr>
        <w:annotationRef/>
      </w:r>
      <w:proofErr w:type="spellStart"/>
      <w:r>
        <w:rPr>
          <w:lang w:val="el-GR"/>
        </w:rPr>
        <w:t>ΜΠΟΡΕΙς</w:t>
      </w:r>
      <w:proofErr w:type="spellEnd"/>
      <w:r>
        <w:rPr>
          <w:lang w:val="el-GR"/>
        </w:rPr>
        <w:t xml:space="preserve"> ΝΑ ΔΕΙΣ ΤΙ </w:t>
      </w:r>
      <w:proofErr w:type="spellStart"/>
      <w:r>
        <w:rPr>
          <w:lang w:val="el-GR"/>
        </w:rPr>
        <w:t>ΑΝΑΔΕΥΤΉΡΕς</w:t>
      </w:r>
      <w:proofErr w:type="spellEnd"/>
      <w:r>
        <w:rPr>
          <w:lang w:val="el-GR"/>
        </w:rPr>
        <w:t xml:space="preserve"> ΕΙΝΑΙ ΑΥΤΟΙ;</w:t>
      </w:r>
    </w:p>
  </w:comment>
  <w:comment w:id="192" w:author="ANESTIS VLYSIDIS" w:date="2024-05-02T09:58:00Z" w:initials="AV">
    <w:p w14:paraId="3A392C53" w14:textId="64D112B0" w:rsidR="002163DD" w:rsidRPr="00907CA9" w:rsidRDefault="002163DD">
      <w:pPr>
        <w:pStyle w:val="af"/>
        <w:rPr>
          <w:lang w:val="el-GR"/>
        </w:rPr>
      </w:pPr>
      <w:r>
        <w:rPr>
          <w:rStyle w:val="ae"/>
        </w:rPr>
        <w:annotationRef/>
      </w:r>
      <w:r>
        <w:rPr>
          <w:lang w:val="el-GR"/>
        </w:rPr>
        <w:t>ΜΠΟΡΕΙΣ ΝΑ ΓΡΑΨΕΙΣ ΚΑΙ ΜΙΑ ΠΡΟΤΑΣΗ ΓΙΑ ΤΗΝ ΑΝΑΔΕΥΣΗ ΕΔΩ?</w:t>
      </w:r>
    </w:p>
  </w:comment>
  <w:comment w:id="233" w:author="ANESTIS VLYSIDIS" w:date="2024-05-02T10:05:00Z" w:initials="AV">
    <w:p w14:paraId="1E0E67A1" w14:textId="68DD9C94" w:rsidR="002163DD" w:rsidRPr="00907CA9" w:rsidRDefault="002163DD">
      <w:pPr>
        <w:pStyle w:val="af"/>
        <w:rPr>
          <w:lang w:val="el-GR"/>
        </w:rPr>
      </w:pPr>
      <w:r>
        <w:rPr>
          <w:rStyle w:val="ae"/>
        </w:rPr>
        <w:annotationRef/>
      </w:r>
      <w:r>
        <w:rPr>
          <w:lang w:val="el-GR"/>
        </w:rPr>
        <w:t>Ελαχιστοποίηση ή μείωση ρυθμού παραγωγής. Ή μηδένιση;</w:t>
      </w:r>
    </w:p>
  </w:comment>
  <w:comment w:id="234" w:author="ANESTIS VLYSIDIS" w:date="2024-05-02T10:06:00Z" w:initials="AV">
    <w:p w14:paraId="18CCDADF" w14:textId="6B8636A9" w:rsidR="002163DD" w:rsidRPr="00907CA9" w:rsidRDefault="002163DD">
      <w:pPr>
        <w:pStyle w:val="af"/>
        <w:rPr>
          <w:lang w:val="el-GR"/>
        </w:rPr>
      </w:pPr>
      <w:r>
        <w:rPr>
          <w:rStyle w:val="ae"/>
        </w:rPr>
        <w:annotationRef/>
      </w:r>
      <w:r>
        <w:rPr>
          <w:lang w:val="el-GR"/>
        </w:rPr>
        <w:t xml:space="preserve">Σε κάθε μέγεθος εδώ βάλε και μονάδες. </w:t>
      </w:r>
    </w:p>
  </w:comment>
  <w:comment w:id="235" w:author="ANESTIS VLYSIDIS" w:date="2024-05-02T10:06:00Z" w:initials="AV">
    <w:p w14:paraId="38AEF305" w14:textId="29D011F6" w:rsidR="002163DD" w:rsidRPr="00EE261F" w:rsidRDefault="002163DD">
      <w:pPr>
        <w:pStyle w:val="af"/>
        <w:rPr>
          <w:lang w:val="el-GR"/>
        </w:rPr>
      </w:pPr>
      <w:r>
        <w:rPr>
          <w:rStyle w:val="ae"/>
        </w:rPr>
        <w:annotationRef/>
      </w:r>
      <w:r>
        <w:rPr>
          <w:lang w:val="el-GR"/>
        </w:rPr>
        <w:t xml:space="preserve">Αυτό θέλει καλύτερη περιγραφή γενικά. Επειδή όμως έχουμε περιορισμένο χώρο μπορούμε να το αφήσουμε ως έχει. </w:t>
      </w:r>
    </w:p>
  </w:comment>
  <w:comment w:id="245" w:author="ANESTIS VLYSIDIS" w:date="2024-05-02T10:09:00Z" w:initials="AV">
    <w:p w14:paraId="4D7BBCFF" w14:textId="3DAB7D0E" w:rsidR="002163DD" w:rsidRPr="00EE261F" w:rsidRDefault="002163DD">
      <w:pPr>
        <w:pStyle w:val="af"/>
        <w:rPr>
          <w:lang w:val="el-GR"/>
        </w:rPr>
      </w:pPr>
      <w:r>
        <w:rPr>
          <w:rStyle w:val="ae"/>
        </w:rPr>
        <w:annotationRef/>
      </w:r>
      <w:r>
        <w:rPr>
          <w:lang w:val="el-GR"/>
        </w:rPr>
        <w:t xml:space="preserve">Εξήγησε σε αμέσως επόμενη πρόταση τι εννοούμε αποτελεσματική ζύμωση. </w:t>
      </w:r>
    </w:p>
  </w:comment>
  <w:comment w:id="246" w:author="ANESTIS VLYSIDIS" w:date="2024-05-02T10:10:00Z" w:initials="AV">
    <w:p w14:paraId="76E965F6" w14:textId="0DED9FAB" w:rsidR="002163DD" w:rsidRPr="00EE261F" w:rsidRDefault="002163DD">
      <w:pPr>
        <w:pStyle w:val="af"/>
        <w:rPr>
          <w:lang w:val="el-GR"/>
        </w:rPr>
      </w:pPr>
      <w:r>
        <w:rPr>
          <w:rStyle w:val="ae"/>
        </w:rPr>
        <w:annotationRef/>
      </w:r>
      <w:r>
        <w:rPr>
          <w:lang w:val="el-GR"/>
        </w:rPr>
        <w:t xml:space="preserve">Άλλαξε τη λέξη συμφέρουσα με κάποια άλλη. </w:t>
      </w:r>
    </w:p>
  </w:comment>
  <w:comment w:id="247" w:author="ANESTIS VLYSIDIS" w:date="2024-05-02T10:10:00Z" w:initials="AV">
    <w:p w14:paraId="7013255B" w14:textId="7CF2B17D" w:rsidR="002163DD" w:rsidRPr="00EE261F" w:rsidRDefault="002163DD">
      <w:pPr>
        <w:pStyle w:val="af"/>
        <w:rPr>
          <w:lang w:val="el-GR"/>
        </w:rPr>
      </w:pPr>
      <w:r>
        <w:rPr>
          <w:rStyle w:val="ae"/>
        </w:rPr>
        <w:annotationRef/>
      </w:r>
      <w:r>
        <w:rPr>
          <w:lang w:val="el-GR"/>
        </w:rPr>
        <w:t xml:space="preserve">Και εδώ χρειάζεται πιο </w:t>
      </w:r>
      <w:r>
        <w:rPr>
          <w:lang w:val="en-US"/>
        </w:rPr>
        <w:t>concrete</w:t>
      </w:r>
      <w:r w:rsidRPr="00EE261F">
        <w:rPr>
          <w:lang w:val="el-GR"/>
        </w:rPr>
        <w:t xml:space="preserve"> </w:t>
      </w:r>
      <w:r>
        <w:rPr>
          <w:lang w:val="el-GR"/>
        </w:rPr>
        <w:t xml:space="preserve">στοιχεία και όχι γενικές λέξεις όπως δεν δείχνει να συνεισφέρει σημαντικά. Να συνεισφέρει σε ποιο κομμάτι; Στην υδρόλυση; Πως θα συνέφερε σημαντικά; Και τώρα δεν το κάνει. </w:t>
      </w:r>
    </w:p>
  </w:comment>
  <w:comment w:id="269" w:author="ANESTIS VLYSIDIS" w:date="2024-05-02T10:15:00Z" w:initials="AV">
    <w:p w14:paraId="286A58D7" w14:textId="051AFCD9" w:rsidR="002163DD" w:rsidRPr="00EE261F" w:rsidRDefault="002163DD">
      <w:pPr>
        <w:pStyle w:val="af"/>
        <w:rPr>
          <w:lang w:val="el-GR"/>
        </w:rPr>
      </w:pPr>
      <w:r>
        <w:rPr>
          <w:rStyle w:val="ae"/>
        </w:rPr>
        <w:annotationRef/>
      </w:r>
      <w:r>
        <w:rPr>
          <w:lang w:val="el-GR"/>
        </w:rPr>
        <w:t xml:space="preserve">Πάλι εδώ θα ήθελα να είσαι πιο επεξηγηματικός. Τι μονάδες έχει ο άξονας των </w:t>
      </w:r>
      <w:r>
        <w:rPr>
          <w:lang w:val="en-US"/>
        </w:rPr>
        <w:t>X</w:t>
      </w:r>
      <w:r>
        <w:rPr>
          <w:lang w:val="el-GR"/>
        </w:rPr>
        <w:t xml:space="preserve">; Τι σημαίνει πιο αποτελεσματική </w:t>
      </w:r>
      <w:proofErr w:type="spellStart"/>
      <w:r>
        <w:rPr>
          <w:lang w:val="el-GR"/>
        </w:rPr>
        <w:t>βιοαποδόμηση</w:t>
      </w:r>
      <w:proofErr w:type="spellEnd"/>
      <w:r>
        <w:rPr>
          <w:lang w:val="el-GR"/>
        </w:rPr>
        <w:t>;</w:t>
      </w:r>
    </w:p>
  </w:comment>
  <w:comment w:id="319" w:author="ANESTIS VLYSIDIS" w:date="2024-05-02T10:23:00Z" w:initials="AV">
    <w:p w14:paraId="62EDCAA0" w14:textId="77777777" w:rsidR="002163DD" w:rsidRDefault="002163DD">
      <w:pPr>
        <w:pStyle w:val="af"/>
        <w:rPr>
          <w:lang w:val="el-GR"/>
        </w:rPr>
      </w:pPr>
      <w:r>
        <w:rPr>
          <w:rStyle w:val="ae"/>
        </w:rPr>
        <w:annotationRef/>
      </w:r>
      <w:r>
        <w:rPr>
          <w:lang w:val="el-GR"/>
        </w:rPr>
        <w:t>Πως το υπολόγισες αυτό;</w:t>
      </w:r>
    </w:p>
    <w:p w14:paraId="6E32397A" w14:textId="73CEE32A" w:rsidR="002163DD" w:rsidRPr="002163DD" w:rsidRDefault="002163DD">
      <w:pPr>
        <w:pStyle w:val="af"/>
        <w:rPr>
          <w:lang w:val="el-G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FC542C" w15:done="0"/>
  <w15:commentEx w15:paraId="4F35E4E4" w15:done="0"/>
  <w15:commentEx w15:paraId="3E23C585" w15:done="0"/>
  <w15:commentEx w15:paraId="340F9519" w15:done="0"/>
  <w15:commentEx w15:paraId="0F2E15D6" w15:done="0"/>
  <w15:commentEx w15:paraId="3A392C53" w15:done="0"/>
  <w15:commentEx w15:paraId="1E0E67A1" w15:done="0"/>
  <w15:commentEx w15:paraId="18CCDADF" w15:done="0"/>
  <w15:commentEx w15:paraId="38AEF305" w15:done="0"/>
  <w15:commentEx w15:paraId="4D7BBCFF" w15:done="0"/>
  <w15:commentEx w15:paraId="76E965F6" w15:done="0"/>
  <w15:commentEx w15:paraId="7013255B" w15:done="0"/>
  <w15:commentEx w15:paraId="286A58D7" w15:done="0"/>
  <w15:commentEx w15:paraId="6E32397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8F0F3" w14:textId="77777777" w:rsidR="00800D5D" w:rsidRDefault="00800D5D">
      <w:pPr>
        <w:spacing w:after="0" w:line="240" w:lineRule="auto"/>
      </w:pPr>
      <w:r>
        <w:separator/>
      </w:r>
    </w:p>
  </w:endnote>
  <w:endnote w:type="continuationSeparator" w:id="0">
    <w:p w14:paraId="39B01C93" w14:textId="77777777" w:rsidR="00800D5D" w:rsidRDefault="0080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DejaVu Sans">
    <w:altName w:val="Times New Roman"/>
    <w:charset w:val="01"/>
    <w:family w:val="roman"/>
    <w:pitch w:val="variable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24F40" w14:textId="77777777" w:rsidR="00800D5D" w:rsidRDefault="00800D5D">
      <w:pPr>
        <w:spacing w:after="0" w:line="240" w:lineRule="auto"/>
      </w:pPr>
      <w:r>
        <w:separator/>
      </w:r>
    </w:p>
  </w:footnote>
  <w:footnote w:type="continuationSeparator" w:id="0">
    <w:p w14:paraId="162BBC8E" w14:textId="77777777" w:rsidR="00800D5D" w:rsidRDefault="00800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F87A5" w14:textId="77777777" w:rsidR="002163DD" w:rsidRDefault="002163D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2822D" w14:textId="77777777" w:rsidR="002163DD" w:rsidRDefault="002163DD">
    <w:pPr>
      <w:pStyle w:val="a5"/>
      <w:pBdr>
        <w:bottom w:val="single" w:sz="4" w:space="1" w:color="000000"/>
      </w:pBdr>
      <w:tabs>
        <w:tab w:val="clear" w:pos="8306"/>
        <w:tab w:val="right" w:pos="9630"/>
      </w:tabs>
      <w:rPr>
        <w:rFonts w:ascii="Cambria" w:hAnsi="Cambria" w:cs="Times New Roman"/>
        <w:i/>
        <w:color w:val="808080" w:themeColor="background1" w:themeShade="80"/>
        <w:szCs w:val="24"/>
        <w:lang w:val="el-GR"/>
      </w:rPr>
    </w:pPr>
    <w:r>
      <w:rPr>
        <w:rFonts w:ascii="Cambria" w:hAnsi="Cambria" w:cs="Times New Roman"/>
        <w:i/>
        <w:color w:val="808080" w:themeColor="background1" w:themeShade="80"/>
        <w:sz w:val="18"/>
        <w:szCs w:val="18"/>
        <w:lang w:val="el-GR"/>
      </w:rPr>
      <w:t>14</w:t>
    </w:r>
    <w:r>
      <w:rPr>
        <w:rFonts w:ascii="Cambria" w:hAnsi="Cambria" w:cs="Times New Roman"/>
        <w:i/>
        <w:color w:val="808080" w:themeColor="background1" w:themeShade="80"/>
        <w:sz w:val="18"/>
        <w:szCs w:val="18"/>
        <w:vertAlign w:val="superscript"/>
        <w:lang w:val="en-US"/>
      </w:rPr>
      <w:t>o</w:t>
    </w:r>
    <w:r>
      <w:rPr>
        <w:rFonts w:ascii="Cambria" w:hAnsi="Cambria" w:cs="Times New Roman"/>
        <w:i/>
        <w:color w:val="808080" w:themeColor="background1" w:themeShade="80"/>
        <w:sz w:val="18"/>
        <w:szCs w:val="18"/>
        <w:lang w:val="el-GR"/>
      </w:rPr>
      <w:t xml:space="preserve"> Πανελλήνιο Επιστημονικό Συνέδριο Χημικής Μηχανικής</w:t>
    </w:r>
    <w:r>
      <w:rPr>
        <w:rFonts w:ascii="Cambria" w:hAnsi="Cambria" w:cs="Times New Roman"/>
        <w:i/>
        <w:color w:val="808080" w:themeColor="background1" w:themeShade="80"/>
        <w:szCs w:val="24"/>
        <w:lang w:val="el-GR"/>
      </w:rPr>
      <w:tab/>
      <w:t xml:space="preserve"> </w:t>
    </w:r>
    <w:r>
      <w:rPr>
        <w:rFonts w:ascii="Cambria" w:hAnsi="Cambria" w:cs="Times New Roman"/>
        <w:i/>
        <w:color w:val="808080" w:themeColor="background1" w:themeShade="80"/>
        <w:sz w:val="18"/>
        <w:szCs w:val="18"/>
        <w:lang w:val="el-GR"/>
      </w:rPr>
      <w:t>Θεσσαλονίκη, 29-31 Μαΐου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05986" w14:textId="77777777" w:rsidR="002163DD" w:rsidRDefault="002163DD">
    <w:pPr>
      <w:pStyle w:val="a5"/>
      <w:pBdr>
        <w:bottom w:val="single" w:sz="4" w:space="1" w:color="000000"/>
      </w:pBdr>
      <w:tabs>
        <w:tab w:val="clear" w:pos="8306"/>
        <w:tab w:val="right" w:pos="9630"/>
      </w:tabs>
      <w:rPr>
        <w:rFonts w:ascii="Cambria" w:hAnsi="Cambria" w:cs="Times New Roman"/>
        <w:i/>
        <w:color w:val="808080" w:themeColor="background1" w:themeShade="80"/>
        <w:szCs w:val="24"/>
        <w:lang w:val="el-GR"/>
      </w:rPr>
    </w:pPr>
    <w:r>
      <w:rPr>
        <w:rFonts w:ascii="Cambria" w:hAnsi="Cambria" w:cs="Times New Roman"/>
        <w:i/>
        <w:color w:val="808080" w:themeColor="background1" w:themeShade="80"/>
        <w:sz w:val="18"/>
        <w:szCs w:val="18"/>
        <w:lang w:val="el-GR"/>
      </w:rPr>
      <w:t>14</w:t>
    </w:r>
    <w:r>
      <w:rPr>
        <w:rFonts w:ascii="Cambria" w:hAnsi="Cambria" w:cs="Times New Roman"/>
        <w:i/>
        <w:color w:val="808080" w:themeColor="background1" w:themeShade="80"/>
        <w:sz w:val="18"/>
        <w:szCs w:val="18"/>
        <w:vertAlign w:val="superscript"/>
        <w:lang w:val="en-US"/>
      </w:rPr>
      <w:t>o</w:t>
    </w:r>
    <w:r>
      <w:rPr>
        <w:rFonts w:ascii="Cambria" w:hAnsi="Cambria" w:cs="Times New Roman"/>
        <w:i/>
        <w:color w:val="808080" w:themeColor="background1" w:themeShade="80"/>
        <w:sz w:val="18"/>
        <w:szCs w:val="18"/>
        <w:lang w:val="el-GR"/>
      </w:rPr>
      <w:t xml:space="preserve"> Πανελλήνιο Επιστημονικό Συνέδριο Χημικής Μηχανικής</w:t>
    </w:r>
    <w:r>
      <w:rPr>
        <w:rFonts w:ascii="Cambria" w:hAnsi="Cambria" w:cs="Times New Roman"/>
        <w:i/>
        <w:color w:val="808080" w:themeColor="background1" w:themeShade="80"/>
        <w:szCs w:val="24"/>
        <w:lang w:val="el-GR"/>
      </w:rPr>
      <w:tab/>
      <w:t xml:space="preserve"> </w:t>
    </w:r>
    <w:r>
      <w:rPr>
        <w:rFonts w:ascii="Cambria" w:hAnsi="Cambria" w:cs="Times New Roman"/>
        <w:i/>
        <w:color w:val="808080" w:themeColor="background1" w:themeShade="80"/>
        <w:sz w:val="18"/>
        <w:szCs w:val="18"/>
        <w:lang w:val="el-GR"/>
      </w:rPr>
      <w:t>Θεσσαλονίκη, 29-31 Μαΐου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079CE"/>
    <w:multiLevelType w:val="multilevel"/>
    <w:tmpl w:val="6AEAFA5E"/>
    <w:lvl w:ilvl="0">
      <w:start w:val="1"/>
      <w:numFmt w:val="decimal"/>
      <w:lvlText w:val="[%1]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37561BF0"/>
    <w:multiLevelType w:val="multilevel"/>
    <w:tmpl w:val="FE9C48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2527A10"/>
    <w:multiLevelType w:val="multilevel"/>
    <w:tmpl w:val="1BE8158E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ESTIS VLYSIDIS">
    <w15:presenceInfo w15:providerId="Windows Live" w15:userId="250c362aa46a97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EF"/>
    <w:rsid w:val="00095EA7"/>
    <w:rsid w:val="00110026"/>
    <w:rsid w:val="001169B8"/>
    <w:rsid w:val="001F772B"/>
    <w:rsid w:val="002163DD"/>
    <w:rsid w:val="003224F8"/>
    <w:rsid w:val="00441965"/>
    <w:rsid w:val="00477CA8"/>
    <w:rsid w:val="004B287D"/>
    <w:rsid w:val="0053340E"/>
    <w:rsid w:val="00551C82"/>
    <w:rsid w:val="00592732"/>
    <w:rsid w:val="00767145"/>
    <w:rsid w:val="00800D5D"/>
    <w:rsid w:val="0088131D"/>
    <w:rsid w:val="00907CA9"/>
    <w:rsid w:val="00D34B50"/>
    <w:rsid w:val="00D843EF"/>
    <w:rsid w:val="00EE261F"/>
    <w:rsid w:val="00F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B480"/>
  <w15:docId w15:val="{668233C5-ED57-4A06-9E4D-DAF3F126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DD4"/>
    <w:pPr>
      <w:spacing w:after="200" w:line="276" w:lineRule="auto"/>
    </w:pPr>
    <w:rPr>
      <w:rFonts w:ascii="Calibri" w:eastAsia="Calibri" w:hAnsi="Calibri"/>
      <w:color w:val="000000" w:themeColor="text1"/>
      <w:sz w:val="24"/>
      <w:lang w:val="en-GB"/>
    </w:rPr>
  </w:style>
  <w:style w:type="paragraph" w:styleId="2">
    <w:name w:val="heading 2"/>
    <w:basedOn w:val="a"/>
    <w:link w:val="2Char"/>
    <w:uiPriority w:val="9"/>
    <w:qFormat/>
    <w:rsid w:val="00E805C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Characters">
    <w:name w:val="Footnote Characters"/>
    <w:qFormat/>
    <w:rPr>
      <w:vertAlign w:val="superscript"/>
    </w:rPr>
  </w:style>
  <w:style w:type="character" w:styleId="a3">
    <w:name w:val="footnote reference"/>
    <w:rPr>
      <w:vertAlign w:val="superscript"/>
    </w:rPr>
  </w:style>
  <w:style w:type="character" w:styleId="-">
    <w:name w:val="Hyperlink"/>
    <w:basedOn w:val="a0"/>
    <w:uiPriority w:val="99"/>
    <w:unhideWhenUsed/>
    <w:rsid w:val="00241B8E"/>
    <w:rPr>
      <w:color w:val="0563C1" w:themeColor="hyperlink"/>
      <w:u w:val="single"/>
    </w:rPr>
  </w:style>
  <w:style w:type="character" w:customStyle="1" w:styleId="Char">
    <w:name w:val="Κείμενο υποσημείωσης Char"/>
    <w:basedOn w:val="a0"/>
    <w:link w:val="a4"/>
    <w:uiPriority w:val="99"/>
    <w:semiHidden/>
    <w:qFormat/>
    <w:rsid w:val="00276727"/>
    <w:rPr>
      <w:sz w:val="20"/>
      <w:szCs w:val="20"/>
      <w:lang w:val="en-GB"/>
    </w:rPr>
  </w:style>
  <w:style w:type="character" w:customStyle="1" w:styleId="Char0">
    <w:name w:val="Κεφαλίδα Char"/>
    <w:basedOn w:val="a0"/>
    <w:link w:val="a5"/>
    <w:uiPriority w:val="99"/>
    <w:qFormat/>
    <w:rsid w:val="008B671C"/>
    <w:rPr>
      <w:lang w:val="en-GB"/>
    </w:rPr>
  </w:style>
  <w:style w:type="character" w:customStyle="1" w:styleId="Char1">
    <w:name w:val="Υποσέλιδο Char"/>
    <w:basedOn w:val="a0"/>
    <w:link w:val="a6"/>
    <w:uiPriority w:val="99"/>
    <w:qFormat/>
    <w:rsid w:val="008B671C"/>
    <w:rPr>
      <w:lang w:val="en-GB"/>
    </w:rPr>
  </w:style>
  <w:style w:type="character" w:styleId="-0">
    <w:name w:val="FollowedHyperlink"/>
    <w:basedOn w:val="a0"/>
    <w:uiPriority w:val="99"/>
    <w:semiHidden/>
    <w:unhideWhenUsed/>
    <w:rsid w:val="00333849"/>
    <w:rPr>
      <w:color w:val="954F72" w:themeColor="followedHyperlink"/>
      <w:u w:val="single"/>
    </w:rPr>
  </w:style>
  <w:style w:type="character" w:customStyle="1" w:styleId="Char2">
    <w:name w:val="Σώμα κειμένου Char"/>
    <w:basedOn w:val="a0"/>
    <w:link w:val="a7"/>
    <w:qFormat/>
    <w:rsid w:val="00873C7A"/>
    <w:rPr>
      <w:rFonts w:ascii="Bookman Old Style" w:eastAsia="Times New Roman" w:hAnsi="Bookman Old Style" w:cs="Bookman Old Style"/>
      <w:color w:val="FF0000"/>
      <w:sz w:val="24"/>
      <w:szCs w:val="24"/>
      <w:lang w:eastAsia="el-GR"/>
    </w:rPr>
  </w:style>
  <w:style w:type="character" w:customStyle="1" w:styleId="Char3">
    <w:name w:val="Κείμενο πλαισίου Char"/>
    <w:basedOn w:val="a0"/>
    <w:link w:val="a8"/>
    <w:uiPriority w:val="99"/>
    <w:semiHidden/>
    <w:qFormat/>
    <w:rsid w:val="002062B7"/>
    <w:rPr>
      <w:rFonts w:ascii="Tahoma" w:hAnsi="Tahoma" w:cs="Tahoma"/>
      <w:sz w:val="16"/>
      <w:szCs w:val="16"/>
      <w:lang w:val="en-GB"/>
    </w:rPr>
  </w:style>
  <w:style w:type="character" w:customStyle="1" w:styleId="2Char">
    <w:name w:val="Επικεφαλίδα 2 Char"/>
    <w:basedOn w:val="a0"/>
    <w:link w:val="2"/>
    <w:uiPriority w:val="9"/>
    <w:qFormat/>
    <w:rsid w:val="00E805C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singlehighlightclass">
    <w:name w:val="single_highlight_class"/>
    <w:basedOn w:val="a0"/>
    <w:qFormat/>
    <w:rsid w:val="00E805C9"/>
  </w:style>
  <w:style w:type="character" w:customStyle="1" w:styleId="articleentryauthorslinks">
    <w:name w:val="articleentryauthorslinks"/>
    <w:basedOn w:val="a0"/>
    <w:qFormat/>
    <w:rsid w:val="00E805C9"/>
  </w:style>
  <w:style w:type="character" w:customStyle="1" w:styleId="entryauthor">
    <w:name w:val="entryauthor"/>
    <w:basedOn w:val="a0"/>
    <w:qFormat/>
    <w:rsid w:val="00E805C9"/>
  </w:style>
  <w:style w:type="character" w:customStyle="1" w:styleId="notinjournal">
    <w:name w:val="notinjournal"/>
    <w:basedOn w:val="a0"/>
    <w:qFormat/>
    <w:rsid w:val="00E805C9"/>
  </w:style>
  <w:style w:type="character" w:styleId="HTML">
    <w:name w:val="HTML Cite"/>
    <w:basedOn w:val="a0"/>
    <w:uiPriority w:val="99"/>
    <w:semiHidden/>
    <w:unhideWhenUsed/>
    <w:qFormat/>
    <w:rsid w:val="00E805C9"/>
    <w:rPr>
      <w:i/>
      <w:iCs/>
    </w:rPr>
  </w:style>
  <w:style w:type="character" w:styleId="a9">
    <w:name w:val="Strong"/>
    <w:basedOn w:val="a0"/>
    <w:uiPriority w:val="22"/>
    <w:qFormat/>
    <w:rsid w:val="00E805C9"/>
    <w:rPr>
      <w:b/>
      <w:bCs/>
    </w:rPr>
  </w:style>
  <w:style w:type="character" w:styleId="aa">
    <w:name w:val="Emphasis"/>
    <w:basedOn w:val="a0"/>
    <w:uiPriority w:val="20"/>
    <w:qFormat/>
    <w:rsid w:val="00E805C9"/>
    <w:rPr>
      <w:i/>
      <w:iCs/>
    </w:rPr>
  </w:style>
  <w:style w:type="character" w:customStyle="1" w:styleId="articlepagerange">
    <w:name w:val="articlepagerange"/>
    <w:basedOn w:val="a0"/>
    <w:qFormat/>
    <w:rsid w:val="00E805C9"/>
  </w:style>
  <w:style w:type="character" w:customStyle="1" w:styleId="hps">
    <w:name w:val="hps"/>
    <w:basedOn w:val="a0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link w:val="Char2"/>
    <w:rsid w:val="00873C7A"/>
    <w:pPr>
      <w:spacing w:after="0" w:line="360" w:lineRule="auto"/>
      <w:jc w:val="both"/>
    </w:pPr>
    <w:rPr>
      <w:rFonts w:ascii="Bookman Old Style" w:eastAsia="Times New Roman" w:hAnsi="Bookman Old Style" w:cs="Bookman Old Style"/>
      <w:szCs w:val="24"/>
      <w:lang w:val="el-GR" w:eastAsia="el-GR"/>
    </w:rPr>
  </w:style>
  <w:style w:type="paragraph" w:styleId="ab">
    <w:name w:val="List"/>
    <w:basedOn w:val="a7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i/>
      <w:iCs/>
      <w:szCs w:val="24"/>
    </w:rPr>
  </w:style>
  <w:style w:type="paragraph" w:customStyle="1" w:styleId="caption11">
    <w:name w:val="caption11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CETAddress">
    <w:name w:val="CET Address"/>
    <w:basedOn w:val="a"/>
    <w:uiPriority w:val="99"/>
    <w:qFormat/>
    <w:rsid w:val="00241B8E"/>
    <w:pPr>
      <w:keepNext/>
      <w:spacing w:line="264" w:lineRule="auto"/>
      <w:contextualSpacing/>
    </w:pPr>
    <w:rPr>
      <w:rFonts w:ascii="Arial" w:eastAsia="Times New Roman" w:hAnsi="Arial" w:cs="Times New Roman"/>
      <w:sz w:val="16"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276727"/>
    <w:pPr>
      <w:spacing w:after="0" w:line="240" w:lineRule="auto"/>
    </w:pPr>
    <w:rPr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Char0"/>
    <w:uiPriority w:val="99"/>
    <w:unhideWhenUsed/>
    <w:rsid w:val="008B671C"/>
    <w:pPr>
      <w:tabs>
        <w:tab w:val="center" w:pos="4153"/>
        <w:tab w:val="right" w:pos="8306"/>
      </w:tabs>
      <w:spacing w:after="0" w:line="240" w:lineRule="auto"/>
    </w:pPr>
  </w:style>
  <w:style w:type="paragraph" w:styleId="a6">
    <w:name w:val="footer"/>
    <w:basedOn w:val="a"/>
    <w:link w:val="Char1"/>
    <w:uiPriority w:val="99"/>
    <w:unhideWhenUsed/>
    <w:rsid w:val="008B671C"/>
    <w:pPr>
      <w:tabs>
        <w:tab w:val="center" w:pos="4153"/>
        <w:tab w:val="right" w:pos="8306"/>
      </w:tabs>
      <w:spacing w:after="0" w:line="240" w:lineRule="auto"/>
    </w:pPr>
  </w:style>
  <w:style w:type="paragraph" w:styleId="a8">
    <w:name w:val="Balloon Text"/>
    <w:basedOn w:val="a"/>
    <w:link w:val="Char3"/>
    <w:uiPriority w:val="99"/>
    <w:semiHidden/>
    <w:unhideWhenUsed/>
    <w:qFormat/>
    <w:rsid w:val="002062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stHead">
    <w:name w:val="Abst Head"/>
    <w:basedOn w:val="a"/>
    <w:qFormat/>
    <w:rsid w:val="00DE59E3"/>
    <w:pPr>
      <w:keepNext/>
      <w:spacing w:after="240" w:line="240" w:lineRule="auto"/>
    </w:pPr>
    <w:rPr>
      <w:rFonts w:ascii="Helvetica" w:eastAsia="Times New Roman" w:hAnsi="Helvetica" w:cs="Times New Roman"/>
      <w:b/>
      <w:caps/>
      <w:sz w:val="22"/>
      <w:szCs w:val="20"/>
      <w:lang w:val="en-US"/>
    </w:rPr>
  </w:style>
  <w:style w:type="paragraph" w:customStyle="1" w:styleId="Reference">
    <w:name w:val="Reference"/>
    <w:basedOn w:val="a"/>
    <w:qFormat/>
    <w:rsid w:val="00DE59E3"/>
    <w:pPr>
      <w:numPr>
        <w:numId w:val="1"/>
      </w:numPr>
      <w:spacing w:after="0" w:line="240" w:lineRule="exact"/>
      <w:jc w:val="both"/>
    </w:pPr>
    <w:rPr>
      <w:rFonts w:ascii="Helvetica" w:eastAsia="Times New Roman" w:hAnsi="Helvetica" w:cs="Times New Roman"/>
      <w:sz w:val="20"/>
      <w:szCs w:val="20"/>
      <w:lang w:val="en-US"/>
    </w:rPr>
  </w:style>
  <w:style w:type="paragraph" w:styleId="ad">
    <w:name w:val="List Paragraph"/>
    <w:basedOn w:val="a"/>
    <w:uiPriority w:val="34"/>
    <w:qFormat/>
    <w:rsid w:val="007F5F14"/>
    <w:pPr>
      <w:spacing w:after="0" w:line="360" w:lineRule="auto"/>
      <w:ind w:left="720"/>
      <w:contextualSpacing/>
      <w:jc w:val="both"/>
    </w:pPr>
    <w:rPr>
      <w:rFonts w:ascii="Times New Roman" w:hAnsi="Times New Roman"/>
      <w:sz w:val="22"/>
      <w:szCs w:val="24"/>
      <w:lang w:val="el-GR"/>
    </w:rPr>
  </w:style>
  <w:style w:type="paragraph" w:customStyle="1" w:styleId="eea">
    <w:name w:val="?e?µe?a"/>
    <w:qFormat/>
    <w:pPr>
      <w:spacing w:line="240" w:lineRule="exac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FirstParagraph">
    <w:name w:val="First Paragraph"/>
    <w:basedOn w:val="a7"/>
    <w:next w:val="a7"/>
    <w:qFormat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e">
    <w:name w:val="annotation reference"/>
    <w:basedOn w:val="a0"/>
    <w:uiPriority w:val="99"/>
    <w:semiHidden/>
    <w:unhideWhenUsed/>
    <w:rsid w:val="00551C82"/>
    <w:rPr>
      <w:sz w:val="16"/>
      <w:szCs w:val="16"/>
    </w:rPr>
  </w:style>
  <w:style w:type="paragraph" w:styleId="af">
    <w:name w:val="annotation text"/>
    <w:basedOn w:val="a"/>
    <w:link w:val="Char4"/>
    <w:uiPriority w:val="99"/>
    <w:semiHidden/>
    <w:unhideWhenUsed/>
    <w:rsid w:val="00551C82"/>
    <w:pPr>
      <w:spacing w:line="240" w:lineRule="auto"/>
    </w:pPr>
    <w:rPr>
      <w:sz w:val="20"/>
      <w:szCs w:val="20"/>
    </w:rPr>
  </w:style>
  <w:style w:type="character" w:customStyle="1" w:styleId="Char4">
    <w:name w:val="Κείμενο σχολίου Char"/>
    <w:basedOn w:val="a0"/>
    <w:link w:val="af"/>
    <w:uiPriority w:val="99"/>
    <w:semiHidden/>
    <w:rsid w:val="00551C82"/>
    <w:rPr>
      <w:rFonts w:ascii="Calibri" w:eastAsia="Calibri" w:hAnsi="Calibri"/>
      <w:color w:val="000000" w:themeColor="text1"/>
      <w:sz w:val="20"/>
      <w:szCs w:val="20"/>
      <w:lang w:val="en-GB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551C82"/>
    <w:rPr>
      <w:b/>
      <w:bCs/>
    </w:rPr>
  </w:style>
  <w:style w:type="character" w:customStyle="1" w:styleId="Char5">
    <w:name w:val="Θέμα σχολίου Char"/>
    <w:basedOn w:val="Char4"/>
    <w:link w:val="af0"/>
    <w:uiPriority w:val="99"/>
    <w:semiHidden/>
    <w:rsid w:val="00551C82"/>
    <w:rPr>
      <w:rFonts w:ascii="Calibri" w:eastAsia="Calibri" w:hAnsi="Calibri"/>
      <w:b/>
      <w:bCs/>
      <w:color w:val="000000" w:themeColor="text1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svg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10.sv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4.svg"/><Relationship Id="rId23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image" Target="media/image8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0559A81C7144C8D6440B6ABFA8405" ma:contentTypeVersion="3" ma:contentTypeDescription="Create a new document." ma:contentTypeScope="" ma:versionID="a5d433496a8ab409d1e9842e2628ac70">
  <xsd:schema xmlns:xsd="http://www.w3.org/2001/XMLSchema" xmlns:xs="http://www.w3.org/2001/XMLSchema" xmlns:p="http://schemas.microsoft.com/office/2006/metadata/properties" xmlns:ns2="17645b64-b07e-41f5-ab95-378e4c783f49" targetNamespace="http://schemas.microsoft.com/office/2006/metadata/properties" ma:root="true" ma:fieldsID="a6f4a16b2a111a4e7381619fd81839a2" ns2:_="">
    <xsd:import namespace="17645b64-b07e-41f5-ab95-378e4c783f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45b64-b07e-41f5-ab95-378e4c783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ACC81A-712E-4A80-BB28-9319191AE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45b64-b07e-41f5-ab95-378e4c783f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4BC932-2D7F-4177-A25E-415A207D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7AD359-A67A-451F-AB0E-12435D2F66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2677</Words>
  <Characters>15264</Characters>
  <Application>Microsoft Office Word</Application>
  <DocSecurity>0</DocSecurity>
  <Lines>127</Lines>
  <Paragraphs>35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Chatzidoukas</dc:creator>
  <dc:description/>
  <cp:lastModifiedBy>ANESTIS VLYSIDIS</cp:lastModifiedBy>
  <cp:revision>10</cp:revision>
  <cp:lastPrinted>2024-04-25T17:52:00Z</cp:lastPrinted>
  <dcterms:created xsi:type="dcterms:W3CDTF">2024-05-01T14:08:00Z</dcterms:created>
  <dcterms:modified xsi:type="dcterms:W3CDTF">2024-05-02T07:29:00Z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0x010100D610559A81C7144C8D6440B6ABFA8405</vt:lpwstr>
  </property>
</Properties>
</file>