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020" w:rsidRPr="006D660B" w:rsidRDefault="004320DC">
      <w:pPr>
        <w:tabs>
          <w:tab w:val="left" w:pos="-1094"/>
          <w:tab w:val="left" w:pos="-720"/>
          <w:tab w:val="left" w:pos="0"/>
          <w:tab w:val="left" w:pos="328"/>
          <w:tab w:val="left" w:pos="90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190"/>
        </w:tabs>
        <w:spacing w:before="60" w:after="0" w:line="240" w:lineRule="auto"/>
        <w:ind w:right="418"/>
        <w:jc w:val="center"/>
        <w:rPr>
          <w:szCs w:val="24"/>
          <w:lang w:val="el-GR"/>
        </w:rPr>
      </w:pPr>
      <w:del w:id="0" w:author="ANESTIS VLYSIDIS" w:date="2024-01-26T16:51:00Z">
        <w:r w:rsidDel="006D660B">
          <w:rPr>
            <w:rFonts w:eastAsia="Times New Roman" w:cs="Times New Roman"/>
            <w:b/>
            <w:szCs w:val="24"/>
            <w:lang w:val="el-GR" w:eastAsia="el-GR"/>
          </w:rPr>
          <w:delText>ΤΑΥΤΟΧΡΟΝΗ ΣΑΚΧΑΡΟΠΟΙΗΣΗ ΚΑΙ ΖΥΜΩΣΗ</w:delText>
        </w:r>
      </w:del>
      <w:ins w:id="1" w:author="ANESTIS VLYSIDIS" w:date="2024-01-26T16:52:00Z">
        <w:r w:rsidR="006D660B">
          <w:rPr>
            <w:rFonts w:eastAsia="Times New Roman" w:cs="Times New Roman"/>
            <w:b/>
            <w:szCs w:val="24"/>
            <w:lang w:val="el-GR" w:eastAsia="el-GR"/>
          </w:rPr>
          <w:t>ΒΙΟΑΠΟΔΟΜΗΣΗ</w:t>
        </w:r>
      </w:ins>
      <w:r>
        <w:rPr>
          <w:rFonts w:eastAsia="Times New Roman" w:cs="Times New Roman"/>
          <w:b/>
          <w:szCs w:val="24"/>
          <w:lang w:val="el-GR" w:eastAsia="el-GR"/>
        </w:rPr>
        <w:t xml:space="preserve"> ΥΠΟΛΕΙΜΜΑΤΩΝ ΤΡΟΦΙΜΩΝ ΚΑΙ ΠΑΡΑΓΩΓΗ ΒΙΟΑΕΡΙΟΥ ΜΕΣΩ ΑΝΑΕΡΟΒΙΑΣ ΧΩΝΕΥΣΗΣ ΣΕ </w:t>
      </w:r>
      <w:del w:id="2" w:author="ANESTIS VLYSIDIS" w:date="2024-01-26T16:52:00Z">
        <w:r w:rsidDel="006D660B">
          <w:rPr>
            <w:rFonts w:eastAsia="Times New Roman" w:cs="Times New Roman"/>
            <w:b/>
            <w:szCs w:val="24"/>
            <w:lang w:val="el-GR" w:eastAsia="el-GR"/>
          </w:rPr>
          <w:delText xml:space="preserve">ΕΓΚΑΤΑΣΤΑΣΕΙΣ </w:delText>
        </w:r>
      </w:del>
      <w:r>
        <w:rPr>
          <w:rFonts w:eastAsia="Times New Roman" w:cs="Times New Roman"/>
          <w:b/>
          <w:szCs w:val="24"/>
          <w:lang w:val="el-GR" w:eastAsia="el-GR"/>
        </w:rPr>
        <w:t>ΕΡΓΑΣΤΗΡΙΑΚΗ</w:t>
      </w:r>
      <w:del w:id="3" w:author="ANESTIS VLYSIDIS" w:date="2024-01-26T16:52:00Z">
        <w:r w:rsidDel="006D660B">
          <w:rPr>
            <w:rFonts w:eastAsia="Times New Roman" w:cs="Times New Roman"/>
            <w:b/>
            <w:szCs w:val="24"/>
            <w:lang w:val="el-GR" w:eastAsia="el-GR"/>
          </w:rPr>
          <w:delText>Σ</w:delText>
        </w:r>
      </w:del>
      <w:r>
        <w:rPr>
          <w:rFonts w:eastAsia="Times New Roman" w:cs="Times New Roman"/>
          <w:b/>
          <w:szCs w:val="24"/>
          <w:lang w:val="el-GR" w:eastAsia="el-GR"/>
        </w:rPr>
        <w:t xml:space="preserve"> ΚΑΙ ΠΙΛΟΤΙΚΗ</w:t>
      </w:r>
      <w:del w:id="4" w:author="ANESTIS VLYSIDIS" w:date="2024-01-26T16:52:00Z">
        <w:r w:rsidDel="006D660B">
          <w:rPr>
            <w:rFonts w:eastAsia="Times New Roman" w:cs="Times New Roman"/>
            <w:b/>
            <w:szCs w:val="24"/>
            <w:lang w:val="el-GR" w:eastAsia="el-GR"/>
          </w:rPr>
          <w:delText>Σ</w:delText>
        </w:r>
      </w:del>
      <w:r>
        <w:rPr>
          <w:rFonts w:eastAsia="Times New Roman" w:cs="Times New Roman"/>
          <w:b/>
          <w:szCs w:val="24"/>
          <w:lang w:val="el-GR" w:eastAsia="el-GR"/>
        </w:rPr>
        <w:t xml:space="preserve"> ΚΛΙΜΑΚΑ</w:t>
      </w:r>
      <w:del w:id="5" w:author="ANESTIS VLYSIDIS" w:date="2024-01-26T16:52:00Z">
        <w:r w:rsidDel="006D660B">
          <w:rPr>
            <w:rFonts w:eastAsia="Times New Roman" w:cs="Times New Roman"/>
            <w:b/>
            <w:szCs w:val="24"/>
            <w:lang w:val="el-GR" w:eastAsia="el-GR"/>
          </w:rPr>
          <w:delText>Σ</w:delText>
        </w:r>
      </w:del>
    </w:p>
    <w:p w:rsidR="00441020" w:rsidRPr="006D660B" w:rsidRDefault="00441020">
      <w:pPr>
        <w:tabs>
          <w:tab w:val="left" w:pos="-1094"/>
          <w:tab w:val="left" w:pos="-720"/>
          <w:tab w:val="left" w:pos="0"/>
          <w:tab w:val="left" w:pos="328"/>
          <w:tab w:val="left" w:pos="90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190"/>
        </w:tabs>
        <w:spacing w:before="60" w:after="0" w:line="240" w:lineRule="auto"/>
        <w:ind w:right="418"/>
        <w:jc w:val="center"/>
        <w:rPr>
          <w:rFonts w:eastAsia="Times New Roman" w:cs="Times New Roman"/>
          <w:b/>
          <w:caps/>
          <w:color w:val="auto"/>
          <w:szCs w:val="24"/>
          <w:lang w:val="el-GR" w:eastAsia="el-GR"/>
        </w:rPr>
      </w:pPr>
    </w:p>
    <w:p w:rsidR="00441020" w:rsidRDefault="004320DC">
      <w:pPr>
        <w:keepNext/>
        <w:spacing w:before="60" w:after="0" w:line="240" w:lineRule="auto"/>
        <w:jc w:val="center"/>
        <w:rPr>
          <w:szCs w:val="24"/>
          <w:lang w:val="el-GR"/>
        </w:rPr>
      </w:pPr>
      <w:r>
        <w:rPr>
          <w:rFonts w:cs="Times New Roman"/>
          <w:b/>
          <w:szCs w:val="24"/>
          <w:lang w:val="el-GR"/>
        </w:rPr>
        <w:t>Β. Γιαννίτσης</w:t>
      </w:r>
      <w:r>
        <w:rPr>
          <w:rFonts w:cs="Times New Roman"/>
          <w:b/>
          <w:szCs w:val="24"/>
          <w:vertAlign w:val="superscript"/>
          <w:lang w:val="el-GR"/>
        </w:rPr>
        <w:t>1*</w:t>
      </w:r>
      <w:r>
        <w:rPr>
          <w:rFonts w:cs="Times New Roman"/>
          <w:b/>
          <w:szCs w:val="24"/>
          <w:lang w:val="el-GR"/>
        </w:rPr>
        <w:t>, Δ. Τσιβάς</w:t>
      </w:r>
      <w:r>
        <w:rPr>
          <w:rFonts w:cs="Times New Roman"/>
          <w:b/>
          <w:szCs w:val="24"/>
          <w:vertAlign w:val="superscript"/>
          <w:lang w:val="el-GR"/>
        </w:rPr>
        <w:t>1</w:t>
      </w:r>
      <w:r>
        <w:rPr>
          <w:rFonts w:cs="Times New Roman"/>
          <w:b/>
          <w:szCs w:val="24"/>
          <w:lang w:val="el-GR"/>
        </w:rPr>
        <w:t>,</w:t>
      </w:r>
      <w:r>
        <w:rPr>
          <w:rFonts w:cs="Times New Roman"/>
          <w:b/>
          <w:szCs w:val="24"/>
          <w:lang w:val="el-GR"/>
        </w:rPr>
        <w:t xml:space="preserve"> Δ. Θεοδόση Παλιμέρη</w:t>
      </w:r>
      <w:r>
        <w:rPr>
          <w:rFonts w:cs="Times New Roman"/>
          <w:b/>
          <w:szCs w:val="24"/>
          <w:vertAlign w:val="superscript"/>
          <w:lang w:val="el-GR"/>
        </w:rPr>
        <w:t>1</w:t>
      </w:r>
      <w:r>
        <w:rPr>
          <w:rFonts w:cs="Times New Roman"/>
          <w:b/>
          <w:szCs w:val="24"/>
          <w:lang w:val="el-GR"/>
        </w:rPr>
        <w:t>, Α. Βλυσίδης</w:t>
      </w:r>
      <w:r>
        <w:rPr>
          <w:rFonts w:cs="Times New Roman"/>
          <w:b/>
          <w:szCs w:val="24"/>
          <w:vertAlign w:val="superscript"/>
          <w:lang w:val="el-GR"/>
        </w:rPr>
        <w:t>1</w:t>
      </w:r>
    </w:p>
    <w:p w:rsidR="00441020" w:rsidRDefault="004320DC">
      <w:pPr>
        <w:spacing w:before="60" w:after="0" w:line="240" w:lineRule="auto"/>
        <w:jc w:val="center"/>
        <w:rPr>
          <w:szCs w:val="24"/>
          <w:lang w:val="el-GR"/>
        </w:rPr>
      </w:pPr>
      <w:r>
        <w:rPr>
          <w:szCs w:val="24"/>
          <w:vertAlign w:val="superscript"/>
          <w:lang w:val="el-GR"/>
        </w:rPr>
        <w:t>1</w:t>
      </w:r>
      <w:del w:id="6" w:author="ANESTIS VLYSIDIS" w:date="2024-01-26T16:52:00Z">
        <w:r w:rsidDel="006D660B">
          <w:rPr>
            <w:szCs w:val="24"/>
            <w:lang w:val="el-GR"/>
          </w:rPr>
          <w:delText>Τ</w:delText>
        </w:r>
        <w:r w:rsidDel="006D660B">
          <w:rPr>
            <w:szCs w:val="24"/>
            <w:lang w:val="el-GR"/>
          </w:rPr>
          <w:delText>μ</w:delText>
        </w:r>
        <w:r w:rsidDel="006D660B">
          <w:rPr>
            <w:szCs w:val="24"/>
            <w:lang w:val="el-GR"/>
          </w:rPr>
          <w:delText>ή</w:delText>
        </w:r>
        <w:r w:rsidDel="006D660B">
          <w:rPr>
            <w:szCs w:val="24"/>
            <w:lang w:val="el-GR"/>
          </w:rPr>
          <w:delText>μ</w:delText>
        </w:r>
        <w:r w:rsidDel="006D660B">
          <w:rPr>
            <w:szCs w:val="24"/>
            <w:lang w:val="el-GR"/>
          </w:rPr>
          <w:delText>α</w:delText>
        </w:r>
      </w:del>
      <w:ins w:id="7" w:author="ANESTIS VLYSIDIS" w:date="2024-01-26T16:52:00Z">
        <w:r w:rsidR="006D660B">
          <w:rPr>
            <w:szCs w:val="24"/>
            <w:lang w:val="el-GR"/>
          </w:rPr>
          <w:t>Σχολή</w:t>
        </w:r>
      </w:ins>
      <w:r>
        <w:rPr>
          <w:szCs w:val="24"/>
          <w:lang w:val="el-GR"/>
        </w:rPr>
        <w:t xml:space="preserve"> Χημικών Μηχανικών, ΕΜΠ,</w:t>
      </w:r>
      <w:r>
        <w:rPr>
          <w:szCs w:val="24"/>
          <w:lang w:val="el-GR"/>
        </w:rPr>
        <w:t xml:space="preserve"> Αθήνα, Ελλάδα</w:t>
      </w:r>
    </w:p>
    <w:p w:rsidR="00441020" w:rsidRDefault="004320DC">
      <w:pPr>
        <w:spacing w:before="60" w:after="0" w:line="240" w:lineRule="auto"/>
        <w:jc w:val="center"/>
        <w:rPr>
          <w:lang w:val="el-GR"/>
        </w:rPr>
      </w:pPr>
      <w:r>
        <w:rPr>
          <w:rFonts w:eastAsia="Times New Roman" w:cs="Times New Roman"/>
          <w:i/>
          <w:szCs w:val="24"/>
          <w:lang w:val="el-GR"/>
        </w:rPr>
        <w:t xml:space="preserve"> (</w:t>
      </w:r>
      <w:r>
        <w:rPr>
          <w:rFonts w:cs="Times New Roman"/>
          <w:i/>
          <w:szCs w:val="24"/>
          <w:lang w:val="el-GR"/>
        </w:rPr>
        <w:t>*</w:t>
      </w:r>
      <w:r>
        <w:rPr>
          <w:rStyle w:val="-"/>
          <w:rFonts w:cs="Times New Roman"/>
          <w:i/>
          <w:szCs w:val="24"/>
          <w:lang w:val="el-GR"/>
        </w:rPr>
        <w:t>vidianosgiannitsis@gmail.com</w:t>
      </w:r>
      <w:r>
        <w:rPr>
          <w:rStyle w:val="-"/>
          <w:rFonts w:cs="Times New Roman"/>
          <w:color w:val="000000" w:themeColor="text1"/>
          <w:szCs w:val="24"/>
          <w:u w:val="none"/>
          <w:lang w:val="el-GR"/>
        </w:rPr>
        <w:t>)</w:t>
      </w:r>
    </w:p>
    <w:p w:rsidR="00441020" w:rsidRDefault="004320DC">
      <w:pPr>
        <w:pStyle w:val="a7"/>
        <w:widowControl w:val="0"/>
        <w:spacing w:before="240" w:after="60" w:line="240" w:lineRule="auto"/>
      </w:pPr>
      <w:r>
        <w:rPr>
          <w:rFonts w:asciiTheme="minorHAnsi" w:hAnsiTheme="minorHAnsi" w:cs="Times New Roman"/>
          <w:b/>
        </w:rPr>
        <w:t>ΠΕΡΙΛΗΨΗ</w:t>
      </w:r>
    </w:p>
    <w:p w:rsidR="00E211C0" w:rsidRDefault="004320DC">
      <w:pPr>
        <w:jc w:val="both"/>
        <w:rPr>
          <w:ins w:id="8" w:author="ANESTIS VLYSIDIS" w:date="2024-01-26T17:04:00Z"/>
          <w:lang w:val="el-GR"/>
        </w:rPr>
      </w:pPr>
      <w:r>
        <w:rPr>
          <w:lang w:val="el-GR"/>
        </w:rPr>
        <w:t xml:space="preserve">Τα υπολείμματα τροφίμων αποτελούν μία από τις σημαντικότερες κατηγορίες οργανικών αποβλήτων. Περίπου 1.3 δις τόνοι υπολειμμάτων τροφίμων απορρίπτονται ετησίως. Η μη ορθή διαχείριση των αποβλήτων </w:t>
      </w:r>
      <w:r>
        <w:rPr>
          <w:lang w:val="el-GR"/>
        </w:rPr>
        <w:t>αυτών επιβαρύνει κάθε</w:t>
      </w:r>
      <w:ins w:id="9" w:author="ANESTIS VLYSIDIS" w:date="2024-01-26T16:53:00Z">
        <w:r w:rsidR="006D660B">
          <w:rPr>
            <w:lang w:val="el-GR"/>
          </w:rPr>
          <w:t xml:space="preserve"> έναν από τους τρεις</w:t>
        </w:r>
      </w:ins>
      <w:r>
        <w:rPr>
          <w:lang w:val="el-GR"/>
        </w:rPr>
        <w:t xml:space="preserve"> πυλών</w:t>
      </w:r>
      <w:del w:id="10" w:author="ANESTIS VLYSIDIS" w:date="2024-01-26T16:53:00Z">
        <w:r w:rsidDel="006D660B">
          <w:rPr>
            <w:lang w:val="el-GR"/>
          </w:rPr>
          <w:delText>α</w:delText>
        </w:r>
      </w:del>
      <w:ins w:id="11" w:author="ANESTIS VLYSIDIS" w:date="2024-01-26T16:53:00Z">
        <w:r w:rsidR="006D660B">
          <w:rPr>
            <w:lang w:val="el-GR"/>
          </w:rPr>
          <w:t>ες</w:t>
        </w:r>
      </w:ins>
      <w:r>
        <w:rPr>
          <w:lang w:val="el-GR"/>
        </w:rPr>
        <w:t xml:space="preserve"> της βιωσιμότητας. Επομένως, είναι επιτακτική η ανάγκη εφαρμογής τεχνολογιών </w:t>
      </w:r>
      <w:ins w:id="12" w:author="ANESTIS VLYSIDIS" w:date="2024-01-26T16:54:00Z">
        <w:r w:rsidR="006D660B">
          <w:rPr>
            <w:lang w:val="el-GR"/>
          </w:rPr>
          <w:t xml:space="preserve">διαχείρισης </w:t>
        </w:r>
      </w:ins>
      <w:del w:id="13" w:author="ANESTIS VLYSIDIS" w:date="2024-01-26T16:54:00Z">
        <w:r w:rsidDel="006D660B">
          <w:rPr>
            <w:lang w:val="el-GR"/>
          </w:rPr>
          <w:delText xml:space="preserve">αξιοποίησης </w:delText>
        </w:r>
      </w:del>
      <w:r>
        <w:rPr>
          <w:lang w:val="el-GR"/>
        </w:rPr>
        <w:t xml:space="preserve">ή/και </w:t>
      </w:r>
      <w:ins w:id="14" w:author="ANESTIS VLYSIDIS" w:date="2024-01-26T16:54:00Z">
        <w:r w:rsidR="006D660B">
          <w:rPr>
            <w:lang w:val="el-GR"/>
          </w:rPr>
          <w:t xml:space="preserve">αξιοποίησης </w:t>
        </w:r>
      </w:ins>
      <w:del w:id="15" w:author="ANESTIS VLYSIDIS" w:date="2024-01-26T16:54:00Z">
        <w:r w:rsidDel="006D660B">
          <w:rPr>
            <w:lang w:val="el-GR"/>
          </w:rPr>
          <w:delText xml:space="preserve">διαχείρισης </w:delText>
        </w:r>
      </w:del>
      <w:r>
        <w:rPr>
          <w:lang w:val="el-GR"/>
        </w:rPr>
        <w:t>των αποβλήτων αυτών, οι οποίες να είναι εύκολα εφαρμόσιμες σε μεγάλη κλίμακα. Τ</w:t>
      </w:r>
      <w:ins w:id="16" w:author="ANESTIS VLYSIDIS" w:date="2024-01-26T16:56:00Z">
        <w:r w:rsidR="006D660B">
          <w:rPr>
            <w:lang w:val="el-GR"/>
          </w:rPr>
          <w:t>α</w:t>
        </w:r>
      </w:ins>
      <w:del w:id="17" w:author="ANESTIS VLYSIDIS" w:date="2024-01-26T16:56:00Z">
        <w:r w:rsidDel="006D660B">
          <w:rPr>
            <w:lang w:val="el-GR"/>
          </w:rPr>
          <w:delText>ο</w:delText>
        </w:r>
      </w:del>
      <w:r>
        <w:rPr>
          <w:lang w:val="el-GR"/>
        </w:rPr>
        <w:t xml:space="preserve"> </w:t>
      </w:r>
      <w:del w:id="18" w:author="ANESTIS VLYSIDIS" w:date="2024-01-26T16:56:00Z">
        <w:r w:rsidDel="006D660B">
          <w:rPr>
            <w:lang w:val="el-GR"/>
          </w:rPr>
          <w:delText xml:space="preserve">βασικότερο πρόβλημα επεξεργασίας των </w:delText>
        </w:r>
      </w:del>
      <w:r>
        <w:rPr>
          <w:lang w:val="el-GR"/>
        </w:rPr>
        <w:t>υπο</w:t>
      </w:r>
      <w:r>
        <w:rPr>
          <w:lang w:val="el-GR"/>
        </w:rPr>
        <w:t>λε</w:t>
      </w:r>
      <w:del w:id="19" w:author="ANESTIS VLYSIDIS" w:date="2024-01-26T16:56:00Z">
        <w:r w:rsidDel="006D660B">
          <w:rPr>
            <w:lang w:val="el-GR"/>
          </w:rPr>
          <w:delText>ι</w:delText>
        </w:r>
      </w:del>
      <w:ins w:id="20" w:author="ANESTIS VLYSIDIS" w:date="2024-01-26T16:56:00Z">
        <w:r w:rsidR="006D660B">
          <w:rPr>
            <w:lang w:val="el-GR"/>
          </w:rPr>
          <w:t>ί</w:t>
        </w:r>
      </w:ins>
      <w:r>
        <w:rPr>
          <w:lang w:val="el-GR"/>
        </w:rPr>
        <w:t>μμ</w:t>
      </w:r>
      <w:ins w:id="21" w:author="ANESTIS VLYSIDIS" w:date="2024-01-26T16:56:00Z">
        <w:r w:rsidR="006D660B">
          <w:rPr>
            <w:lang w:val="el-GR"/>
          </w:rPr>
          <w:t>ατα</w:t>
        </w:r>
      </w:ins>
      <w:del w:id="22" w:author="ANESTIS VLYSIDIS" w:date="2024-01-26T16:56:00Z">
        <w:r w:rsidDel="006D660B">
          <w:rPr>
            <w:lang w:val="el-GR"/>
          </w:rPr>
          <w:delText>άτων</w:delText>
        </w:r>
      </w:del>
      <w:r>
        <w:rPr>
          <w:lang w:val="el-GR"/>
        </w:rPr>
        <w:t xml:space="preserve"> τροφίμων </w:t>
      </w:r>
      <w:ins w:id="23" w:author="ANESTIS VLYSIDIS" w:date="2024-01-26T16:56:00Z">
        <w:r w:rsidR="006D660B">
          <w:rPr>
            <w:lang w:val="el-GR"/>
          </w:rPr>
          <w:t xml:space="preserve">έχουν </w:t>
        </w:r>
      </w:ins>
      <w:del w:id="24" w:author="ANESTIS VLYSIDIS" w:date="2024-01-26T16:56:00Z">
        <w:r w:rsidDel="006D660B">
          <w:rPr>
            <w:lang w:val="el-GR"/>
          </w:rPr>
          <w:delText>είναι η</w:delText>
        </w:r>
      </w:del>
      <w:ins w:id="25" w:author="ANESTIS VLYSIDIS" w:date="2024-01-26T16:56:00Z">
        <w:r w:rsidR="006D660B">
          <w:rPr>
            <w:lang w:val="el-GR"/>
          </w:rPr>
          <w:t>υψηλή</w:t>
        </w:r>
      </w:ins>
      <w:r>
        <w:rPr>
          <w:lang w:val="el-GR"/>
        </w:rPr>
        <w:t xml:space="preserve"> περιεκτικότητ</w:t>
      </w:r>
      <w:ins w:id="26" w:author="ANESTIS VLYSIDIS" w:date="2024-01-26T16:56:00Z">
        <w:r w:rsidR="006D660B">
          <w:rPr>
            <w:lang w:val="el-GR"/>
          </w:rPr>
          <w:t>α</w:t>
        </w:r>
      </w:ins>
      <w:del w:id="27" w:author="ANESTIS VLYSIDIS" w:date="2024-01-26T16:56:00Z">
        <w:r w:rsidDel="006D660B">
          <w:rPr>
            <w:lang w:val="el-GR"/>
          </w:rPr>
          <w:delText>ά</w:delText>
        </w:r>
      </w:del>
      <w:r>
        <w:rPr>
          <w:lang w:val="el-GR"/>
        </w:rPr>
        <w:t xml:space="preserve"> </w:t>
      </w:r>
      <w:del w:id="28" w:author="ANESTIS VLYSIDIS" w:date="2024-01-26T16:56:00Z">
        <w:r w:rsidDel="006D660B">
          <w:rPr>
            <w:lang w:val="el-GR"/>
          </w:rPr>
          <w:delText xml:space="preserve">τους </w:delText>
        </w:r>
      </w:del>
      <w:r>
        <w:rPr>
          <w:lang w:val="el-GR"/>
        </w:rPr>
        <w:t xml:space="preserve">σε </w:t>
      </w:r>
      <w:proofErr w:type="spellStart"/>
      <w:ins w:id="29" w:author="ANESTIS VLYSIDIS" w:date="2024-01-26T16:55:00Z">
        <w:r w:rsidR="006D660B">
          <w:rPr>
            <w:lang w:val="el-GR"/>
          </w:rPr>
          <w:t>βιο</w:t>
        </w:r>
      </w:ins>
      <w:r>
        <w:rPr>
          <w:lang w:val="el-GR"/>
        </w:rPr>
        <w:t>πολυμερή</w:t>
      </w:r>
      <w:proofErr w:type="spellEnd"/>
      <w:ins w:id="30" w:author="ANESTIS VLYSIDIS" w:date="2024-01-26T16:56:00Z">
        <w:r w:rsidR="006D660B">
          <w:rPr>
            <w:lang w:val="el-GR"/>
          </w:rPr>
          <w:t xml:space="preserve"> (άμυλο, </w:t>
        </w:r>
        <w:proofErr w:type="spellStart"/>
        <w:r w:rsidR="006D660B">
          <w:rPr>
            <w:lang w:val="el-GR"/>
          </w:rPr>
          <w:t>ημικυτταρίνη</w:t>
        </w:r>
        <w:proofErr w:type="spellEnd"/>
        <w:r w:rsidR="006D660B">
          <w:rPr>
            <w:lang w:val="el-GR"/>
          </w:rPr>
          <w:t>, κυτταρίνη)</w:t>
        </w:r>
      </w:ins>
      <w:del w:id="31" w:author="ANESTIS VLYSIDIS" w:date="2024-01-26T16:57:00Z">
        <w:r w:rsidDel="006D660B">
          <w:rPr>
            <w:lang w:val="el-GR"/>
          </w:rPr>
          <w:delText>,</w:delText>
        </w:r>
      </w:del>
      <w:ins w:id="32" w:author="ANESTIS VLYSIDIS" w:date="2024-01-26T16:57:00Z">
        <w:r w:rsidR="006D660B">
          <w:rPr>
            <w:lang w:val="el-GR"/>
          </w:rPr>
          <w:t xml:space="preserve"> και</w:t>
        </w:r>
      </w:ins>
      <w:del w:id="33" w:author="ANESTIS VLYSIDIS" w:date="2024-01-26T16:57:00Z">
        <w:r w:rsidDel="006D660B">
          <w:rPr>
            <w:lang w:val="el-GR"/>
          </w:rPr>
          <w:delText xml:space="preserve"> των οποίων</w:delText>
        </w:r>
      </w:del>
      <w:r>
        <w:rPr>
          <w:lang w:val="el-GR"/>
        </w:rPr>
        <w:t xml:space="preserve"> η υδρόλυσ</w:t>
      </w:r>
      <w:del w:id="34" w:author="ANESTIS VLYSIDIS" w:date="2024-01-26T16:57:00Z">
        <w:r w:rsidDel="006D660B">
          <w:rPr>
            <w:lang w:val="el-GR"/>
          </w:rPr>
          <w:delText>η</w:delText>
        </w:r>
      </w:del>
      <w:ins w:id="35" w:author="ANESTIS VLYSIDIS" w:date="2024-01-26T16:57:00Z">
        <w:r w:rsidR="006D660B">
          <w:rPr>
            <w:lang w:val="el-GR"/>
          </w:rPr>
          <w:t>ή τους</w:t>
        </w:r>
      </w:ins>
      <w:r>
        <w:rPr>
          <w:lang w:val="el-GR"/>
        </w:rPr>
        <w:t xml:space="preserve"> αποτελεί σημαντικό στάδιο για την </w:t>
      </w:r>
      <w:ins w:id="36" w:author="ANESTIS VLYSIDIS" w:date="2024-01-26T16:57:00Z">
        <w:r w:rsidR="006D660B">
          <w:rPr>
            <w:lang w:val="el-GR"/>
          </w:rPr>
          <w:t xml:space="preserve">επιτυχή </w:t>
        </w:r>
        <w:proofErr w:type="spellStart"/>
        <w:r w:rsidR="006D660B">
          <w:rPr>
            <w:lang w:val="el-GR"/>
          </w:rPr>
          <w:t>βιοαποδ</w:t>
        </w:r>
      </w:ins>
      <w:ins w:id="37" w:author="ANESTIS VLYSIDIS" w:date="2024-01-26T16:58:00Z">
        <w:r w:rsidR="006D660B">
          <w:rPr>
            <w:lang w:val="el-GR"/>
          </w:rPr>
          <w:t>όμησή</w:t>
        </w:r>
        <w:proofErr w:type="spellEnd"/>
        <w:r w:rsidR="006D660B">
          <w:rPr>
            <w:lang w:val="el-GR"/>
          </w:rPr>
          <w:t xml:space="preserve"> τους και περαιτέρω αξιοποίησή τους. </w:t>
        </w:r>
      </w:ins>
      <w:del w:id="38" w:author="ANESTIS VLYSIDIS" w:date="2024-01-26T16:58:00Z">
        <w:r w:rsidDel="006D660B">
          <w:rPr>
            <w:lang w:val="el-GR"/>
          </w:rPr>
          <w:delText xml:space="preserve">επίτευξη υψηλών αποδόσεων. </w:delText>
        </w:r>
      </w:del>
      <w:r>
        <w:rPr>
          <w:lang w:val="el-GR"/>
        </w:rPr>
        <w:t xml:space="preserve">Η υδρόλυση γίνεται συνήθως </w:t>
      </w:r>
      <w:proofErr w:type="spellStart"/>
      <w:r>
        <w:rPr>
          <w:lang w:val="el-GR"/>
        </w:rPr>
        <w:t>ενζυμικά</w:t>
      </w:r>
      <w:proofErr w:type="spellEnd"/>
      <w:r>
        <w:rPr>
          <w:lang w:val="el-GR"/>
        </w:rPr>
        <w:t xml:space="preserve"> καθώς έχει καταγραφεί πως επιφέρει υψηλότερες αποδόσεις και δεν παράγει </w:t>
      </w:r>
      <w:ins w:id="39" w:author="ANESTIS VLYSIDIS" w:date="2024-01-26T16:59:00Z">
        <w:r w:rsidR="006D660B">
          <w:rPr>
            <w:lang w:val="el-GR"/>
          </w:rPr>
          <w:t xml:space="preserve">τοξικά </w:t>
        </w:r>
      </w:ins>
      <w:r>
        <w:rPr>
          <w:lang w:val="el-GR"/>
        </w:rPr>
        <w:t>προϊό</w:t>
      </w:r>
      <w:r>
        <w:rPr>
          <w:lang w:val="el-GR"/>
        </w:rPr>
        <w:t>ντα</w:t>
      </w:r>
      <w:del w:id="40" w:author="ANESTIS VLYSIDIS" w:date="2024-01-26T16:59:00Z">
        <w:r w:rsidDel="006D660B">
          <w:rPr>
            <w:lang w:val="el-GR"/>
          </w:rPr>
          <w:delText xml:space="preserve"> τοξικά</w:delText>
        </w:r>
      </w:del>
      <w:r>
        <w:rPr>
          <w:lang w:val="el-GR"/>
        </w:rPr>
        <w:t xml:space="preserve"> </w:t>
      </w:r>
      <w:ins w:id="41" w:author="ANESTIS VLYSIDIS" w:date="2024-01-26T16:59:00Z">
        <w:r w:rsidR="006D660B">
          <w:rPr>
            <w:lang w:val="el-GR"/>
          </w:rPr>
          <w:t>που μπορούν να λειτουργήσουν παρεμποδιστικά στα βιολογικά στάδια που ακολουθούν</w:t>
        </w:r>
      </w:ins>
      <w:del w:id="42" w:author="ANESTIS VLYSIDIS" w:date="2024-01-26T16:58:00Z">
        <w:r w:rsidDel="006D660B">
          <w:rPr>
            <w:lang w:val="el-GR"/>
          </w:rPr>
          <w:delText>προς</w:delText>
        </w:r>
      </w:del>
      <w:del w:id="43" w:author="ANESTIS VLYSIDIS" w:date="2024-01-26T16:59:00Z">
        <w:r w:rsidDel="006D660B">
          <w:rPr>
            <w:lang w:val="el-GR"/>
          </w:rPr>
          <w:delText xml:space="preserve"> μικροοργανισμούς</w:delText>
        </w:r>
      </w:del>
      <w:r>
        <w:rPr>
          <w:lang w:val="el-GR"/>
        </w:rPr>
        <w:t>. Παρόλα αυτά, το υψηλό κόστος των</w:t>
      </w:r>
      <w:ins w:id="44" w:author="ANESTIS VLYSIDIS" w:date="2024-01-26T17:00:00Z">
        <w:r w:rsidR="00E211C0">
          <w:rPr>
            <w:lang w:val="el-GR"/>
          </w:rPr>
          <w:t xml:space="preserve"> διαφόρων</w:t>
        </w:r>
      </w:ins>
      <w:r>
        <w:rPr>
          <w:lang w:val="el-GR"/>
        </w:rPr>
        <w:t xml:space="preserve"> </w:t>
      </w:r>
      <w:proofErr w:type="spellStart"/>
      <w:r>
        <w:rPr>
          <w:lang w:val="el-GR"/>
        </w:rPr>
        <w:t>ενζυμικών</w:t>
      </w:r>
      <w:proofErr w:type="spellEnd"/>
      <w:r>
        <w:rPr>
          <w:lang w:val="el-GR"/>
        </w:rPr>
        <w:t xml:space="preserve"> σκευασμάτων </w:t>
      </w:r>
      <w:ins w:id="45" w:author="ANESTIS VLYSIDIS" w:date="2024-01-26T17:01:00Z">
        <w:r w:rsidR="00E211C0">
          <w:rPr>
            <w:lang w:val="el-GR"/>
          </w:rPr>
          <w:t xml:space="preserve">συνήθως εμποδίζει </w:t>
        </w:r>
      </w:ins>
      <w:ins w:id="46" w:author="ANESTIS VLYSIDIS" w:date="2024-01-26T17:00:00Z">
        <w:r w:rsidR="00E211C0">
          <w:rPr>
            <w:lang w:val="el-GR"/>
          </w:rPr>
          <w:t>την</w:t>
        </w:r>
      </w:ins>
      <w:ins w:id="47" w:author="ANESTIS VLYSIDIS" w:date="2024-01-26T17:02:00Z">
        <w:r w:rsidR="00E211C0">
          <w:rPr>
            <w:lang w:val="el-GR"/>
          </w:rPr>
          <w:t xml:space="preserve"> εφαρμογή</w:t>
        </w:r>
      </w:ins>
      <w:ins w:id="48" w:author="ANESTIS VLYSIDIS" w:date="2024-01-26T17:00:00Z">
        <w:r w:rsidR="00E211C0">
          <w:rPr>
            <w:lang w:val="el-GR"/>
          </w:rPr>
          <w:t xml:space="preserve"> </w:t>
        </w:r>
      </w:ins>
      <w:ins w:id="49" w:author="ANESTIS VLYSIDIS" w:date="2024-01-26T17:02:00Z">
        <w:r w:rsidR="00E211C0">
          <w:rPr>
            <w:lang w:val="el-GR"/>
          </w:rPr>
          <w:t xml:space="preserve">της </w:t>
        </w:r>
      </w:ins>
      <w:del w:id="50" w:author="ANESTIS VLYSIDIS" w:date="2024-01-26T17:00:00Z">
        <w:r w:rsidDel="00E211C0">
          <w:rPr>
            <w:lang w:val="el-GR"/>
          </w:rPr>
          <w:delText xml:space="preserve">την κάνει απαγορευτική </w:delText>
        </w:r>
      </w:del>
      <w:r>
        <w:rPr>
          <w:lang w:val="el-GR"/>
        </w:rPr>
        <w:t xml:space="preserve">σε μεγάλη κλίμακα. </w:t>
      </w:r>
      <w:r>
        <w:rPr>
          <w:lang w:val="el-GR"/>
        </w:rPr>
        <w:t>Μία υποσχόμενη και οικονομικ</w:t>
      </w:r>
      <w:del w:id="51" w:author="ANESTIS VLYSIDIS" w:date="2024-01-26T17:02:00Z">
        <w:r w:rsidDel="00E211C0">
          <w:rPr>
            <w:lang w:val="el-GR"/>
          </w:rPr>
          <w:delText>ή</w:delText>
        </w:r>
      </w:del>
      <w:ins w:id="52" w:author="ANESTIS VLYSIDIS" w:date="2024-01-26T17:02:00Z">
        <w:r w:rsidR="00E211C0">
          <w:rPr>
            <w:lang w:val="el-GR"/>
          </w:rPr>
          <w:t>ά εφαρμόσιμη</w:t>
        </w:r>
      </w:ins>
      <w:r>
        <w:rPr>
          <w:lang w:val="el-GR"/>
        </w:rPr>
        <w:t xml:space="preserve"> λύση είναι η χρήση σκευασμάτων τα οποία περιέχουν ένζυμα και μικροοργανισμούς. Αυτά τα σκευάσμα</w:t>
      </w:r>
      <w:r>
        <w:rPr>
          <w:lang w:val="el-GR"/>
        </w:rPr>
        <w:t xml:space="preserve">τα επιτρέπουν την ταυτόχρονη υδρόλυση και ζύμωση </w:t>
      </w:r>
      <w:del w:id="53" w:author="ANESTIS VLYSIDIS" w:date="2024-01-26T17:03:00Z">
        <w:r w:rsidDel="00E211C0">
          <w:rPr>
            <w:lang w:val="el-GR"/>
          </w:rPr>
          <w:delText>(</w:delText>
        </w:r>
        <w:r w:rsidDel="00E211C0">
          <w:delText>SSF</w:delText>
        </w:r>
        <w:r w:rsidDel="00E211C0">
          <w:rPr>
            <w:lang w:val="el-GR"/>
          </w:rPr>
          <w:delText xml:space="preserve">) </w:delText>
        </w:r>
      </w:del>
      <w:r>
        <w:rPr>
          <w:lang w:val="el-GR"/>
        </w:rPr>
        <w:t>των υπολειμμάτων τροφίμων για παραγωγή χρήσιμων προϊόντων, όπως η αιθανόλη και τα πτητικά λιπαρά οξέα</w:t>
      </w:r>
      <w:del w:id="54" w:author="ANESTIS VLYSIDIS" w:date="2024-01-26T17:03:00Z">
        <w:r w:rsidDel="00E211C0">
          <w:rPr>
            <w:lang w:val="el-GR"/>
          </w:rPr>
          <w:delText xml:space="preserve"> (</w:delText>
        </w:r>
        <w:r w:rsidDel="00E211C0">
          <w:delText>VFAs</w:delText>
        </w:r>
        <w:r w:rsidDel="00E211C0">
          <w:rPr>
            <w:lang w:val="el-GR"/>
          </w:rPr>
          <w:delText>)</w:delText>
        </w:r>
      </w:del>
      <w:r>
        <w:rPr>
          <w:lang w:val="el-GR"/>
        </w:rPr>
        <w:t>, τα οποία μπορούν είτε να ανακτηθούν ως έχουν ή να χρησιμοποιηθούν σε διεργασίες</w:t>
      </w:r>
      <w:ins w:id="55" w:author="ANESTIS VLYSIDIS" w:date="2024-01-26T17:03:00Z">
        <w:r w:rsidR="00E211C0">
          <w:rPr>
            <w:lang w:val="el-GR"/>
          </w:rPr>
          <w:t xml:space="preserve"> που ακολουθούν</w:t>
        </w:r>
      </w:ins>
      <w:r>
        <w:rPr>
          <w:lang w:val="el-GR"/>
        </w:rPr>
        <w:t>, όπως η ανα</w:t>
      </w:r>
      <w:r>
        <w:rPr>
          <w:lang w:val="el-GR"/>
        </w:rPr>
        <w:t>ερόβια χώνευση, ως</w:t>
      </w:r>
      <w:del w:id="56" w:author="ANESTIS VLYSIDIS" w:date="2024-01-26T17:03:00Z">
        <w:r w:rsidDel="00E211C0">
          <w:rPr>
            <w:lang w:val="el-GR"/>
          </w:rPr>
          <w:delText xml:space="preserve"> ένα</w:delText>
        </w:r>
      </w:del>
      <w:r>
        <w:rPr>
          <w:lang w:val="el-GR"/>
        </w:rPr>
        <w:t xml:space="preserve"> υπόστρωμα </w:t>
      </w:r>
      <w:ins w:id="57" w:author="ANESTIS VLYSIDIS" w:date="2024-01-26T17:03:00Z">
        <w:r w:rsidR="00E211C0">
          <w:rPr>
            <w:lang w:val="el-GR"/>
          </w:rPr>
          <w:t xml:space="preserve">για την </w:t>
        </w:r>
      </w:ins>
      <w:del w:id="58" w:author="ANESTIS VLYSIDIS" w:date="2024-01-26T17:03:00Z">
        <w:r w:rsidDel="00E211C0">
          <w:rPr>
            <w:lang w:val="el-GR"/>
          </w:rPr>
          <w:delText>το οποίο μπορεί να μετατραπεί σε</w:delText>
        </w:r>
      </w:del>
      <w:ins w:id="59" w:author="ANESTIS VLYSIDIS" w:date="2024-01-26T17:03:00Z">
        <w:r w:rsidR="00E211C0">
          <w:rPr>
            <w:lang w:val="el-GR"/>
          </w:rPr>
          <w:t xml:space="preserve">παραγωγή </w:t>
        </w:r>
      </w:ins>
      <w:del w:id="60" w:author="ANESTIS VLYSIDIS" w:date="2024-01-26T17:03:00Z">
        <w:r w:rsidDel="00E211C0">
          <w:rPr>
            <w:lang w:val="el-GR"/>
          </w:rPr>
          <w:delText xml:space="preserve"> </w:delText>
        </w:r>
      </w:del>
      <w:r>
        <w:rPr>
          <w:lang w:val="el-GR"/>
        </w:rPr>
        <w:t>μεθ</w:t>
      </w:r>
      <w:ins w:id="61" w:author="ANESTIS VLYSIDIS" w:date="2024-01-26T17:03:00Z">
        <w:r w:rsidR="00E211C0">
          <w:rPr>
            <w:lang w:val="el-GR"/>
          </w:rPr>
          <w:t>ανίου</w:t>
        </w:r>
      </w:ins>
      <w:del w:id="62" w:author="ANESTIS VLYSIDIS" w:date="2024-01-26T17:03:00Z">
        <w:r w:rsidDel="00E211C0">
          <w:rPr>
            <w:lang w:val="el-GR"/>
          </w:rPr>
          <w:delText>άνιο πολύ πιο αποδοτικά από ότι το αρχικό</w:delText>
        </w:r>
      </w:del>
      <w:r>
        <w:rPr>
          <w:lang w:val="el-GR"/>
        </w:rPr>
        <w:t xml:space="preserve">. </w:t>
      </w:r>
    </w:p>
    <w:p w:rsidR="00441020" w:rsidDel="008D3271" w:rsidRDefault="004320DC">
      <w:pPr>
        <w:jc w:val="both"/>
        <w:rPr>
          <w:del w:id="63" w:author="ANESTIS VLYSIDIS" w:date="2024-01-26T17:24:00Z"/>
          <w:lang w:val="el-GR"/>
        </w:rPr>
      </w:pPr>
      <w:r>
        <w:rPr>
          <w:lang w:val="el-GR"/>
        </w:rPr>
        <w:t>Σκοπός της παρούσας μελέτης είναι η διερεύνηση της επεξεργασίας των υπολειμμάτων τροφίμων</w:t>
      </w:r>
      <w:ins w:id="64" w:author="ANESTIS VLYSIDIS" w:date="2024-01-26T17:07:00Z">
        <w:r w:rsidR="00E211C0">
          <w:rPr>
            <w:lang w:val="el-GR"/>
          </w:rPr>
          <w:t xml:space="preserve">, αρχικά, </w:t>
        </w:r>
      </w:ins>
      <w:del w:id="65" w:author="ANESTIS VLYSIDIS" w:date="2024-01-26T17:05:00Z">
        <w:r w:rsidDel="00E211C0">
          <w:rPr>
            <w:lang w:val="el-GR"/>
          </w:rPr>
          <w:delText>,</w:delText>
        </w:r>
      </w:del>
      <w:del w:id="66" w:author="ANESTIS VLYSIDIS" w:date="2024-01-26T17:07:00Z">
        <w:r w:rsidDel="00E211C0">
          <w:rPr>
            <w:lang w:val="el-GR"/>
          </w:rPr>
          <w:delText xml:space="preserve"> </w:delText>
        </w:r>
      </w:del>
      <w:ins w:id="67" w:author="ANESTIS VLYSIDIS" w:date="2024-01-26T17:05:00Z">
        <w:r w:rsidR="00E211C0">
          <w:rPr>
            <w:lang w:val="el-GR"/>
          </w:rPr>
          <w:t>μέσω</w:t>
        </w:r>
      </w:ins>
      <w:ins w:id="68" w:author="ANESTIS VLYSIDIS" w:date="2024-01-26T17:08:00Z">
        <w:r w:rsidR="00E211C0">
          <w:rPr>
            <w:lang w:val="el-GR"/>
          </w:rPr>
          <w:t xml:space="preserve"> της</w:t>
        </w:r>
      </w:ins>
      <w:ins w:id="69" w:author="ANESTIS VLYSIDIS" w:date="2024-01-26T17:05:00Z">
        <w:r w:rsidR="00E211C0">
          <w:rPr>
            <w:lang w:val="el-GR"/>
          </w:rPr>
          <w:t xml:space="preserve"> </w:t>
        </w:r>
        <w:proofErr w:type="spellStart"/>
        <w:r w:rsidR="00E211C0">
          <w:rPr>
            <w:lang w:val="el-GR"/>
          </w:rPr>
          <w:t>βιοαποδόμησής</w:t>
        </w:r>
        <w:proofErr w:type="spellEnd"/>
        <w:r w:rsidR="00E211C0">
          <w:rPr>
            <w:lang w:val="el-GR"/>
          </w:rPr>
          <w:t xml:space="preserve"> τους </w:t>
        </w:r>
      </w:ins>
      <w:del w:id="70" w:author="ANESTIS VLYSIDIS" w:date="2024-01-26T17:05:00Z">
        <w:r w:rsidDel="00E211C0">
          <w:rPr>
            <w:lang w:val="el-GR"/>
          </w:rPr>
          <w:delText>αξιοποιώντας</w:delText>
        </w:r>
      </w:del>
      <w:ins w:id="71" w:author="ANESTIS VLYSIDIS" w:date="2024-01-26T17:05:00Z">
        <w:r w:rsidR="00E211C0">
          <w:rPr>
            <w:lang w:val="el-GR"/>
          </w:rPr>
          <w:t>με χρήση</w:t>
        </w:r>
      </w:ins>
      <w:r>
        <w:rPr>
          <w:lang w:val="el-GR"/>
        </w:rPr>
        <w:t xml:space="preserve"> σκευ</w:t>
      </w:r>
      <w:ins w:id="72" w:author="ANESTIS VLYSIDIS" w:date="2024-01-26T17:05:00Z">
        <w:r w:rsidR="00E211C0">
          <w:rPr>
            <w:lang w:val="el-GR"/>
          </w:rPr>
          <w:t>ασμάτων</w:t>
        </w:r>
      </w:ins>
      <w:del w:id="73" w:author="ANESTIS VLYSIDIS" w:date="2024-01-26T17:05:00Z">
        <w:r w:rsidDel="00E211C0">
          <w:rPr>
            <w:lang w:val="el-GR"/>
          </w:rPr>
          <w:delText>άσματα</w:delText>
        </w:r>
      </w:del>
      <w:r>
        <w:rPr>
          <w:lang w:val="el-GR"/>
        </w:rPr>
        <w:t xml:space="preserve"> ενζύμων και μικροοργανισμών</w:t>
      </w:r>
      <w:ins w:id="74" w:author="ANESTIS VLYSIDIS" w:date="2024-01-26T17:04:00Z">
        <w:r w:rsidR="00E211C0">
          <w:rPr>
            <w:lang w:val="el-GR"/>
          </w:rPr>
          <w:t xml:space="preserve"> του εμπορίου</w:t>
        </w:r>
      </w:ins>
      <w:ins w:id="75" w:author="ANESTIS VLYSIDIS" w:date="2024-01-26T17:07:00Z">
        <w:r w:rsidR="00E211C0">
          <w:rPr>
            <w:lang w:val="el-GR"/>
          </w:rPr>
          <w:t>,</w:t>
        </w:r>
      </w:ins>
      <w:del w:id="76" w:author="ANESTIS VLYSIDIS" w:date="2024-01-26T17:06:00Z">
        <w:r w:rsidDel="00E211C0">
          <w:rPr>
            <w:lang w:val="el-GR"/>
          </w:rPr>
          <w:delText>,</w:delText>
        </w:r>
      </w:del>
      <w:ins w:id="77" w:author="ANESTIS VLYSIDIS" w:date="2024-01-26T17:06:00Z">
        <w:r w:rsidR="00E211C0">
          <w:rPr>
            <w:lang w:val="el-GR"/>
          </w:rPr>
          <w:t xml:space="preserve"> και</w:t>
        </w:r>
      </w:ins>
      <w:ins w:id="78" w:author="ANESTIS VLYSIDIS" w:date="2024-01-26T17:07:00Z">
        <w:r w:rsidR="00E211C0">
          <w:rPr>
            <w:lang w:val="el-GR"/>
          </w:rPr>
          <w:t xml:space="preserve"> στη συνέχεια, μέσω </w:t>
        </w:r>
      </w:ins>
      <w:del w:id="79" w:author="ANESTIS VLYSIDIS" w:date="2024-01-26T17:07:00Z">
        <w:r w:rsidDel="00E211C0">
          <w:rPr>
            <w:lang w:val="el-GR"/>
          </w:rPr>
          <w:delText xml:space="preserve"> </w:delText>
        </w:r>
        <w:r w:rsidDel="00E211C0">
          <w:rPr>
            <w:lang w:val="el-GR"/>
          </w:rPr>
          <w:delText xml:space="preserve">καθώς επίσης και η αξιολόγηση της δυνατότητας αξιοποίησης του τελικού προϊόντος επεξεργασίας (εκροή) σε σύστημα </w:delText>
        </w:r>
      </w:del>
      <w:r>
        <w:rPr>
          <w:lang w:val="el-GR"/>
        </w:rPr>
        <w:t xml:space="preserve">αναερόβιας χώνευσης για την παραγωγή βιοαερίου. Κατά την επεξεργασία των υπολειμμάτων τροφίμων σε </w:t>
      </w:r>
      <w:ins w:id="80" w:author="ANESTIS VLYSIDIS" w:date="2024-01-26T17:18:00Z">
        <w:r w:rsidR="00791196">
          <w:rPr>
            <w:lang w:val="el-GR"/>
          </w:rPr>
          <w:t xml:space="preserve">αντιδραστήρες </w:t>
        </w:r>
      </w:ins>
      <w:del w:id="81" w:author="ANESTIS VLYSIDIS" w:date="2024-01-26T17:18:00Z">
        <w:r w:rsidDel="00791196">
          <w:rPr>
            <w:lang w:val="el-GR"/>
          </w:rPr>
          <w:delText>πειράματ</w:delText>
        </w:r>
        <w:r w:rsidDel="00791196">
          <w:rPr>
            <w:lang w:val="el-GR"/>
          </w:rPr>
          <w:delText xml:space="preserve">α </w:delText>
        </w:r>
      </w:del>
      <w:r>
        <w:rPr>
          <w:lang w:val="el-GR"/>
        </w:rPr>
        <w:t>εργαστηριακής κλίμακας</w:t>
      </w:r>
      <w:ins w:id="82" w:author="ANESTIS VLYSIDIS" w:date="2024-01-26T17:18:00Z">
        <w:r w:rsidR="00791196">
          <w:rPr>
            <w:lang w:val="el-GR"/>
          </w:rPr>
          <w:t xml:space="preserve"> ολικού όγκου </w:t>
        </w:r>
        <w:r w:rsidR="00791196" w:rsidRPr="00791196">
          <w:rPr>
            <w:lang w:val="el-GR"/>
            <w:rPrChange w:id="83" w:author="ANESTIS VLYSIDIS" w:date="2024-01-26T17:18:00Z">
              <w:rPr>
                <w:lang w:val="en-US"/>
              </w:rPr>
            </w:rPrChange>
          </w:rPr>
          <w:t xml:space="preserve">1 </w:t>
        </w:r>
        <w:r w:rsidR="00791196">
          <w:rPr>
            <w:lang w:val="el-GR"/>
          </w:rPr>
          <w:t>λίτρο</w:t>
        </w:r>
      </w:ins>
      <w:r>
        <w:rPr>
          <w:lang w:val="el-GR"/>
        </w:rPr>
        <w:t xml:space="preserve">, μελετήθηκαν </w:t>
      </w:r>
      <w:r>
        <w:rPr>
          <w:lang w:val="el-GR"/>
        </w:rPr>
        <w:t>παράμετροι όπως η θερμοκρασία</w:t>
      </w:r>
      <w:ins w:id="84" w:author="ANESTIS VLYSIDIS" w:date="2024-01-26T17:10:00Z">
        <w:r w:rsidR="00791196">
          <w:rPr>
            <w:lang w:val="el-GR"/>
          </w:rPr>
          <w:t xml:space="preserve"> και</w:t>
        </w:r>
      </w:ins>
      <w:ins w:id="85" w:author="ANESTIS VLYSIDIS" w:date="2024-01-26T17:09:00Z">
        <w:r w:rsidR="00E211C0">
          <w:rPr>
            <w:lang w:val="el-GR"/>
          </w:rPr>
          <w:t xml:space="preserve"> ο χρόνος</w:t>
        </w:r>
      </w:ins>
      <w:ins w:id="86" w:author="ANESTIS VLYSIDIS" w:date="2024-01-26T17:11:00Z">
        <w:r w:rsidR="00791196">
          <w:rPr>
            <w:lang w:val="el-GR"/>
          </w:rPr>
          <w:t xml:space="preserve"> της </w:t>
        </w:r>
        <w:proofErr w:type="spellStart"/>
        <w:r w:rsidR="00791196">
          <w:rPr>
            <w:lang w:val="el-GR"/>
          </w:rPr>
          <w:t>βιοαποδόμησης</w:t>
        </w:r>
        <w:proofErr w:type="spellEnd"/>
        <w:r w:rsidR="00791196">
          <w:rPr>
            <w:lang w:val="el-GR"/>
          </w:rPr>
          <w:t>, καθώς</w:t>
        </w:r>
      </w:ins>
      <w:r>
        <w:rPr>
          <w:lang w:val="el-GR"/>
        </w:rPr>
        <w:t xml:space="preserve"> και η </w:t>
      </w:r>
      <w:ins w:id="87" w:author="ANESTIS VLYSIDIS" w:date="2024-01-26T17:09:00Z">
        <w:r w:rsidR="00E211C0">
          <w:rPr>
            <w:lang w:val="el-GR"/>
          </w:rPr>
          <w:t xml:space="preserve">αρχική </w:t>
        </w:r>
      </w:ins>
      <w:r>
        <w:rPr>
          <w:lang w:val="el-GR"/>
        </w:rPr>
        <w:t>ποσότητα του σκευάσματος</w:t>
      </w:r>
      <w:ins w:id="88" w:author="ANESTIS VLYSIDIS" w:date="2024-01-26T17:11:00Z">
        <w:r w:rsidR="00791196">
          <w:rPr>
            <w:lang w:val="el-GR"/>
          </w:rPr>
          <w:t>. Ω</w:t>
        </w:r>
      </w:ins>
      <w:ins w:id="89" w:author="ANESTIS VLYSIDIS" w:date="2024-01-26T17:09:00Z">
        <w:r w:rsidR="00791196">
          <w:rPr>
            <w:lang w:val="el-GR"/>
          </w:rPr>
          <w:t>ς μεταβλητ</w:t>
        </w:r>
      </w:ins>
      <w:ins w:id="90" w:author="ANESTIS VLYSIDIS" w:date="2024-01-26T17:10:00Z">
        <w:r w:rsidR="00791196">
          <w:rPr>
            <w:lang w:val="el-GR"/>
          </w:rPr>
          <w:t>ές απόκρισης</w:t>
        </w:r>
      </w:ins>
      <w:ins w:id="91" w:author="ANESTIS VLYSIDIS" w:date="2024-01-26T17:11:00Z">
        <w:r w:rsidR="00791196">
          <w:rPr>
            <w:lang w:val="el-GR"/>
          </w:rPr>
          <w:t xml:space="preserve"> μετρήθηκε η παραγωγή των μικροοργανισμών και </w:t>
        </w:r>
      </w:ins>
      <w:del w:id="92" w:author="ANESTIS VLYSIDIS" w:date="2024-01-26T17:12:00Z">
        <w:r w:rsidDel="00791196">
          <w:rPr>
            <w:lang w:val="el-GR"/>
          </w:rPr>
          <w:delText xml:space="preserve"> που προστίθεται, ούτως ώστε να διαπιστωθεί η επίδρασή τους στην</w:delText>
        </w:r>
      </w:del>
      <w:ins w:id="93" w:author="ANESTIS VLYSIDIS" w:date="2024-01-26T17:12:00Z">
        <w:r w:rsidR="00791196">
          <w:rPr>
            <w:lang w:val="el-GR"/>
          </w:rPr>
          <w:t>η</w:t>
        </w:r>
      </w:ins>
      <w:r>
        <w:rPr>
          <w:lang w:val="el-GR"/>
        </w:rPr>
        <w:t xml:space="preserve"> ποσότητα και το είδος των προϊόντων που παράγονται. </w:t>
      </w:r>
      <w:ins w:id="94" w:author="ANESTIS VLYSIDIS" w:date="2024-01-26T17:17:00Z">
        <w:r w:rsidR="00791196">
          <w:rPr>
            <w:lang w:val="el-GR"/>
          </w:rPr>
          <w:t>Σύμφωνα με</w:t>
        </w:r>
      </w:ins>
      <w:ins w:id="95" w:author="ANESTIS VLYSIDIS" w:date="2024-01-26T17:19:00Z">
        <w:r w:rsidR="00791196">
          <w:rPr>
            <w:lang w:val="el-GR"/>
          </w:rPr>
          <w:t xml:space="preserve"> τα αποτελέσματα των εργαστηριακών πειραμάτων, η</w:t>
        </w:r>
      </w:ins>
      <w:ins w:id="96" w:author="ANESTIS VLYSIDIS" w:date="2024-01-26T17:16:00Z">
        <w:r w:rsidR="00791196">
          <w:rPr>
            <w:lang w:val="el-GR"/>
          </w:rPr>
          <w:t xml:space="preserve"> σακχαροποίηση και </w:t>
        </w:r>
        <w:proofErr w:type="spellStart"/>
        <w:r w:rsidR="00791196">
          <w:rPr>
            <w:lang w:val="el-GR"/>
          </w:rPr>
          <w:t>βιοαποδόμηση</w:t>
        </w:r>
        <w:proofErr w:type="spellEnd"/>
        <w:r w:rsidR="00791196">
          <w:rPr>
            <w:lang w:val="el-GR"/>
          </w:rPr>
          <w:t xml:space="preserve"> των αποβλήτων τροφίμων μελετήθηκε και σε</w:t>
        </w:r>
      </w:ins>
      <w:ins w:id="97" w:author="ANESTIS VLYSIDIS" w:date="2024-01-26T17:12:00Z">
        <w:r w:rsidR="00791196">
          <w:rPr>
            <w:lang w:val="el-GR"/>
          </w:rPr>
          <w:t xml:space="preserve"> πιλοτικό αντιδραστήρα </w:t>
        </w:r>
      </w:ins>
      <w:ins w:id="98" w:author="ANESTIS VLYSIDIS" w:date="2024-01-26T17:16:00Z">
        <w:r w:rsidR="00791196">
          <w:rPr>
            <w:lang w:val="el-GR"/>
          </w:rPr>
          <w:t>300 λίτρων</w:t>
        </w:r>
      </w:ins>
      <w:ins w:id="99" w:author="ANESTIS VLYSIDIS" w:date="2024-01-26T17:20:00Z">
        <w:r w:rsidR="008D3271">
          <w:rPr>
            <w:lang w:val="el-GR"/>
          </w:rPr>
          <w:t xml:space="preserve"> προσαρμόζοντας τις πιο κρίσιμες λειτουργικές παραμέτρους όπως είναι </w:t>
        </w:r>
      </w:ins>
      <w:del w:id="100" w:author="ANESTIS VLYSIDIS" w:date="2024-01-26T17:17:00Z">
        <w:r w:rsidDel="00791196">
          <w:rPr>
            <w:lang w:val="el-GR"/>
          </w:rPr>
          <w:delText xml:space="preserve">Επίσης, μελετήθηκαν </w:delText>
        </w:r>
      </w:del>
      <w:del w:id="101" w:author="ANESTIS VLYSIDIS" w:date="2024-01-26T17:19:00Z">
        <w:r w:rsidDel="00791196">
          <w:rPr>
            <w:lang w:val="el-GR"/>
          </w:rPr>
          <w:delText>δ</w:delText>
        </w:r>
      </w:del>
      <w:del w:id="102" w:author="ANESTIS VLYSIDIS" w:date="2024-01-26T17:20:00Z">
        <w:r w:rsidDel="008D3271">
          <w:rPr>
            <w:lang w:val="el-GR"/>
          </w:rPr>
          <w:delText>ιαφορετικές συνθήκες λειτουργίας (π.χ.</w:delText>
        </w:r>
      </w:del>
      <w:ins w:id="103" w:author="ANESTIS VLYSIDIS" w:date="2024-01-26T17:20:00Z">
        <w:r w:rsidR="008D3271">
          <w:rPr>
            <w:lang w:val="el-GR"/>
          </w:rPr>
          <w:t>η</w:t>
        </w:r>
      </w:ins>
      <w:r>
        <w:rPr>
          <w:lang w:val="el-GR"/>
        </w:rPr>
        <w:t xml:space="preserve"> ποσότητα σκευάσματο</w:t>
      </w:r>
      <w:r>
        <w:rPr>
          <w:lang w:val="el-GR"/>
        </w:rPr>
        <w:t>ς</w:t>
      </w:r>
      <w:ins w:id="104" w:author="ANESTIS VLYSIDIS" w:date="2024-01-26T17:20:00Z">
        <w:r w:rsidR="008D3271">
          <w:rPr>
            <w:lang w:val="el-GR"/>
          </w:rPr>
          <w:t xml:space="preserve"> ανά κιλού ξηρο</w:t>
        </w:r>
      </w:ins>
      <w:ins w:id="105" w:author="ANESTIS VLYSIDIS" w:date="2024-01-26T17:21:00Z">
        <w:r w:rsidR="008D3271">
          <w:rPr>
            <w:lang w:val="el-GR"/>
          </w:rPr>
          <w:t>ύ</w:t>
        </w:r>
        <w:r w:rsidR="008D3271" w:rsidRPr="008D3271">
          <w:rPr>
            <w:lang w:val="el-GR"/>
            <w:rPrChange w:id="106" w:author="ANESTIS VLYSIDIS" w:date="2024-01-26T17:21:00Z">
              <w:rPr>
                <w:lang w:val="en-US"/>
              </w:rPr>
            </w:rPrChange>
          </w:rPr>
          <w:t xml:space="preserve"> </w:t>
        </w:r>
        <w:r w:rsidR="008D3271">
          <w:rPr>
            <w:lang w:val="en-US"/>
          </w:rPr>
          <w:t>food</w:t>
        </w:r>
        <w:r w:rsidR="008D3271" w:rsidRPr="008D3271">
          <w:rPr>
            <w:lang w:val="el-GR"/>
            <w:rPrChange w:id="107" w:author="ANESTIS VLYSIDIS" w:date="2024-01-26T17:21:00Z">
              <w:rPr>
                <w:lang w:val="en-US"/>
              </w:rPr>
            </w:rPrChange>
          </w:rPr>
          <w:t xml:space="preserve"> </w:t>
        </w:r>
        <w:r w:rsidR="008D3271">
          <w:rPr>
            <w:lang w:val="en-US"/>
          </w:rPr>
          <w:t>waste</w:t>
        </w:r>
      </w:ins>
      <w:del w:id="108" w:author="ANESTIS VLYSIDIS" w:date="2024-01-26T17:21:00Z">
        <w:r w:rsidDel="008D3271">
          <w:rPr>
            <w:lang w:val="el-GR"/>
          </w:rPr>
          <w:delText>,</w:delText>
        </w:r>
      </w:del>
      <w:ins w:id="109" w:author="ANESTIS VLYSIDIS" w:date="2024-01-26T17:21:00Z">
        <w:r w:rsidR="008D3271" w:rsidRPr="008D3271">
          <w:rPr>
            <w:lang w:val="el-GR"/>
            <w:rPrChange w:id="110" w:author="ANESTIS VLYSIDIS" w:date="2024-01-26T17:21:00Z">
              <w:rPr>
                <w:lang w:val="en-US"/>
              </w:rPr>
            </w:rPrChange>
          </w:rPr>
          <w:t xml:space="preserve"> </w:t>
        </w:r>
        <w:r w:rsidR="008D3271">
          <w:rPr>
            <w:lang w:val="el-GR"/>
          </w:rPr>
          <w:t>και η</w:t>
        </w:r>
      </w:ins>
      <w:r>
        <w:rPr>
          <w:lang w:val="el-GR"/>
        </w:rPr>
        <w:t xml:space="preserve"> παροχή νερού</w:t>
      </w:r>
      <w:ins w:id="111" w:author="ANESTIS VLYSIDIS" w:date="2024-01-26T17:21:00Z">
        <w:r w:rsidR="008D3271">
          <w:rPr>
            <w:lang w:val="el-GR"/>
          </w:rPr>
          <w:t xml:space="preserve">. </w:t>
        </w:r>
      </w:ins>
      <w:del w:id="112" w:author="ANESTIS VLYSIDIS" w:date="2024-01-26T17:21:00Z">
        <w:r w:rsidDel="008D3271">
          <w:rPr>
            <w:lang w:val="el-GR"/>
          </w:rPr>
          <w:delText>) κατά την επεξεργασία των υπολειμμάτων τροφίμων σε πιλοτικό αντιδραστήρα χώνευσης, μέσω του</w:delText>
        </w:r>
      </w:del>
      <w:ins w:id="113" w:author="ANESTIS VLYSIDIS" w:date="2024-01-26T17:24:00Z">
        <w:r w:rsidR="008D3271">
          <w:rPr>
            <w:lang w:val="el-GR"/>
          </w:rPr>
          <w:t>Τέλος</w:t>
        </w:r>
      </w:ins>
      <w:ins w:id="114" w:author="ANESTIS VLYSIDIS" w:date="2024-01-26T17:21:00Z">
        <w:r w:rsidR="008D3271">
          <w:rPr>
            <w:lang w:val="el-GR"/>
          </w:rPr>
          <w:t xml:space="preserve">, η </w:t>
        </w:r>
      </w:ins>
      <w:ins w:id="115" w:author="ANESTIS VLYSIDIS" w:date="2024-01-26T17:22:00Z">
        <w:r w:rsidR="008D3271">
          <w:rPr>
            <w:lang w:val="el-GR"/>
          </w:rPr>
          <w:t xml:space="preserve">υγροποιημένη </w:t>
        </w:r>
      </w:ins>
      <w:ins w:id="116" w:author="ANESTIS VLYSIDIS" w:date="2024-01-26T17:21:00Z">
        <w:r w:rsidR="008D3271">
          <w:rPr>
            <w:lang w:val="el-GR"/>
          </w:rPr>
          <w:t xml:space="preserve">έξοδος του πιλοτικού αντιδραστήρα </w:t>
        </w:r>
      </w:ins>
      <w:del w:id="117" w:author="ANESTIS VLYSIDIS" w:date="2024-01-26T17:22:00Z">
        <w:r w:rsidDel="008D3271">
          <w:rPr>
            <w:lang w:val="el-GR"/>
          </w:rPr>
          <w:delText xml:space="preserve"> οποίου παράγεται μια εκροή υγρής μορφής, η οποία μπορεί είτε να απορριφθεί ως απόβλητο είτε </w:delText>
        </w:r>
      </w:del>
      <w:ins w:id="118" w:author="ANESTIS VLYSIDIS" w:date="2024-01-26T17:22:00Z">
        <w:r w:rsidR="008D3271">
          <w:rPr>
            <w:lang w:val="el-GR"/>
          </w:rPr>
          <w:t xml:space="preserve">χρησιμοποιήθηκε σε αναερόβιο </w:t>
        </w:r>
        <w:proofErr w:type="spellStart"/>
        <w:r w:rsidR="008D3271">
          <w:rPr>
            <w:lang w:val="el-GR"/>
          </w:rPr>
          <w:t>χωνευτήρα</w:t>
        </w:r>
        <w:proofErr w:type="spellEnd"/>
        <w:r w:rsidR="008D3271">
          <w:rPr>
            <w:lang w:val="el-GR"/>
          </w:rPr>
          <w:t xml:space="preserve"> τύπου </w:t>
        </w:r>
        <w:r w:rsidR="008D3271">
          <w:rPr>
            <w:lang w:val="en-US"/>
          </w:rPr>
          <w:t>UASB</w:t>
        </w:r>
        <w:r w:rsidR="008D3271">
          <w:rPr>
            <w:lang w:val="el-GR"/>
          </w:rPr>
          <w:t xml:space="preserve"> </w:t>
        </w:r>
      </w:ins>
      <w:ins w:id="119" w:author="ANESTIS VLYSIDIS" w:date="2024-01-26T17:24:00Z">
        <w:r w:rsidR="008D3271">
          <w:rPr>
            <w:lang w:val="el-GR"/>
          </w:rPr>
          <w:t>ούτως ώστε να</w:t>
        </w:r>
      </w:ins>
      <w:ins w:id="120" w:author="ANESTIS VLYSIDIS" w:date="2024-01-26T17:22:00Z">
        <w:r w:rsidR="008D3271">
          <w:rPr>
            <w:lang w:val="el-GR"/>
          </w:rPr>
          <w:t xml:space="preserve"> μελετηθεί</w:t>
        </w:r>
      </w:ins>
      <w:ins w:id="121" w:author="ANESTIS VLYSIDIS" w:date="2024-01-26T17:23:00Z">
        <w:r w:rsidR="008D3271">
          <w:rPr>
            <w:lang w:val="el-GR"/>
          </w:rPr>
          <w:t xml:space="preserve"> και να βελτιστοποιηθεί</w:t>
        </w:r>
      </w:ins>
      <w:ins w:id="122" w:author="ANESTIS VLYSIDIS" w:date="2024-01-26T17:22:00Z">
        <w:r w:rsidR="008D3271">
          <w:rPr>
            <w:lang w:val="el-GR"/>
          </w:rPr>
          <w:t xml:space="preserve"> η </w:t>
        </w:r>
      </w:ins>
      <w:del w:id="123" w:author="ANESTIS VLYSIDIS" w:date="2024-01-26T17:22:00Z">
        <w:r w:rsidDel="008D3271">
          <w:rPr>
            <w:lang w:val="el-GR"/>
          </w:rPr>
          <w:delText>να επεξεργαστεί περαιτέρω για</w:delText>
        </w:r>
      </w:del>
      <w:del w:id="124" w:author="ANESTIS VLYSIDIS" w:date="2024-01-26T17:23:00Z">
        <w:r w:rsidDel="008D3271">
          <w:rPr>
            <w:lang w:val="el-GR"/>
          </w:rPr>
          <w:delText xml:space="preserve"> την </w:delText>
        </w:r>
      </w:del>
      <w:r>
        <w:rPr>
          <w:lang w:val="el-GR"/>
        </w:rPr>
        <w:t xml:space="preserve">παραγωγή βιοαερίου. </w:t>
      </w:r>
      <w:del w:id="125" w:author="ANESTIS VLYSIDIS" w:date="2024-01-26T17:24:00Z">
        <w:r w:rsidDel="008D3271">
          <w:rPr>
            <w:lang w:val="el-GR"/>
          </w:rPr>
          <w:delText>Τέ</w:delText>
        </w:r>
        <w:r w:rsidDel="008D3271">
          <w:rPr>
            <w:lang w:val="el-GR"/>
          </w:rPr>
          <w:delText>λος, μελετήθηκε η δυνατότητα αξιοποίησης της παραγόμενης υγρής εκροής για την παραγωγή βιοαερίου (ποσότητα, σύσταση) σε αντιδραστήρα αναερόβιας χώνευσης εργαστηριακής κλίμακας.</w:delText>
        </w:r>
      </w:del>
    </w:p>
    <w:p w:rsidR="00441020" w:rsidRDefault="00441020" w:rsidP="008D3271">
      <w:pPr>
        <w:jc w:val="both"/>
        <w:rPr>
          <w:ins w:id="126" w:author="ANESTIS VLYSIDIS" w:date="2024-01-26T17:24:00Z"/>
          <w:rFonts w:cs="Times New Roman"/>
          <w:color w:val="auto"/>
        </w:rPr>
        <w:pPrChange w:id="127" w:author="ANESTIS VLYSIDIS" w:date="2024-01-26T17:24:00Z">
          <w:pPr>
            <w:pStyle w:val="a7"/>
            <w:widowControl w:val="0"/>
            <w:spacing w:line="240" w:lineRule="auto"/>
          </w:pPr>
        </w:pPrChange>
      </w:pPr>
    </w:p>
    <w:p w:rsidR="008D3271" w:rsidRDefault="008D3271" w:rsidP="008D3271">
      <w:pPr>
        <w:jc w:val="both"/>
        <w:rPr>
          <w:rFonts w:cs="Times New Roman"/>
          <w:color w:val="auto"/>
        </w:rPr>
        <w:pPrChange w:id="128" w:author="ANESTIS VLYSIDIS" w:date="2024-01-26T17:24:00Z">
          <w:pPr>
            <w:pStyle w:val="a7"/>
            <w:widowControl w:val="0"/>
            <w:spacing w:line="240" w:lineRule="auto"/>
          </w:pPr>
        </w:pPrChange>
      </w:pPr>
    </w:p>
    <w:p w:rsidR="00441020" w:rsidRDefault="004320DC">
      <w:pPr>
        <w:pStyle w:val="a7"/>
        <w:widowControl w:val="0"/>
        <w:spacing w:before="240" w:after="60" w:line="240" w:lineRule="auto"/>
      </w:pPr>
      <w:r>
        <w:rPr>
          <w:rFonts w:asciiTheme="minorHAnsi" w:hAnsiTheme="minorHAnsi" w:cs="Times New Roman"/>
          <w:b/>
        </w:rPr>
        <w:t>Λ</w:t>
      </w:r>
      <w:r>
        <w:rPr>
          <w:rFonts w:asciiTheme="minorHAnsi" w:hAnsiTheme="minorHAnsi" w:cs="Times New Roman"/>
          <w:b/>
        </w:rPr>
        <w:t>ΕΞΕΙΣ ΚΛΕΙΔΙΑ:</w:t>
      </w:r>
      <w:r>
        <w:rPr>
          <w:rFonts w:asciiTheme="minorHAnsi" w:hAnsiTheme="minorHAnsi" w:cs="Times New Roman"/>
        </w:rPr>
        <w:t xml:space="preserve"> </w:t>
      </w:r>
      <w:del w:id="129" w:author="ANESTIS VLYSIDIS" w:date="2024-01-26T17:25:00Z">
        <w:r w:rsidDel="008D3271">
          <w:rPr>
            <w:rFonts w:asciiTheme="minorHAnsi" w:hAnsiTheme="minorHAnsi" w:cs="Times New Roman"/>
            <w:sz w:val="22"/>
            <w:szCs w:val="22"/>
          </w:rPr>
          <w:delText>Επεξεργασία υ</w:delText>
        </w:r>
      </w:del>
      <w:ins w:id="130" w:author="ANESTIS VLYSIDIS" w:date="2024-01-26T17:25:00Z">
        <w:r w:rsidR="008D3271">
          <w:rPr>
            <w:rFonts w:asciiTheme="minorHAnsi" w:hAnsiTheme="minorHAnsi" w:cs="Times New Roman"/>
            <w:sz w:val="22"/>
            <w:szCs w:val="22"/>
          </w:rPr>
          <w:t>Υ</w:t>
        </w:r>
      </w:ins>
      <w:r>
        <w:rPr>
          <w:rFonts w:asciiTheme="minorHAnsi" w:hAnsiTheme="minorHAnsi" w:cs="Times New Roman"/>
          <w:sz w:val="22"/>
          <w:szCs w:val="22"/>
        </w:rPr>
        <w:t>πολε</w:t>
      </w:r>
      <w:del w:id="131" w:author="ANESTIS VLYSIDIS" w:date="2024-01-26T17:25:00Z">
        <w:r w:rsidDel="008D3271">
          <w:rPr>
            <w:rFonts w:asciiTheme="minorHAnsi" w:hAnsiTheme="minorHAnsi" w:cs="Times New Roman"/>
            <w:sz w:val="22"/>
            <w:szCs w:val="22"/>
          </w:rPr>
          <w:delText>ι</w:delText>
        </w:r>
      </w:del>
      <w:ins w:id="132" w:author="ANESTIS VLYSIDIS" w:date="2024-01-26T17:25:00Z">
        <w:r w:rsidR="008D3271">
          <w:rPr>
            <w:rFonts w:asciiTheme="minorHAnsi" w:hAnsiTheme="minorHAnsi" w:cs="Times New Roman"/>
            <w:sz w:val="22"/>
            <w:szCs w:val="22"/>
          </w:rPr>
          <w:t>ίμματα</w:t>
        </w:r>
      </w:ins>
      <w:del w:id="133" w:author="ANESTIS VLYSIDIS" w:date="2024-01-26T17:25:00Z">
        <w:r w:rsidDel="008D3271">
          <w:rPr>
            <w:rFonts w:asciiTheme="minorHAnsi" w:hAnsiTheme="minorHAnsi" w:cs="Times New Roman"/>
            <w:sz w:val="22"/>
            <w:szCs w:val="22"/>
          </w:rPr>
          <w:delText>μμάτων</w:delText>
        </w:r>
      </w:del>
      <w:r>
        <w:rPr>
          <w:rFonts w:asciiTheme="minorHAnsi" w:hAnsiTheme="minorHAnsi" w:cs="Times New Roman"/>
          <w:sz w:val="22"/>
          <w:szCs w:val="22"/>
        </w:rPr>
        <w:t xml:space="preserve"> </w:t>
      </w:r>
      <w:r>
        <w:rPr>
          <w:rFonts w:asciiTheme="minorHAnsi" w:hAnsiTheme="minorHAnsi" w:cs="Times New Roman"/>
          <w:sz w:val="22"/>
          <w:szCs w:val="22"/>
        </w:rPr>
        <w:t xml:space="preserve">τροφίμων, Υδρόλυση, </w:t>
      </w:r>
      <w:proofErr w:type="spellStart"/>
      <w:ins w:id="134" w:author="ANESTIS VLYSIDIS" w:date="2024-01-26T17:24:00Z">
        <w:r w:rsidR="008D3271">
          <w:rPr>
            <w:rFonts w:asciiTheme="minorHAnsi" w:hAnsiTheme="minorHAnsi" w:cs="Times New Roman"/>
            <w:sz w:val="22"/>
            <w:szCs w:val="22"/>
          </w:rPr>
          <w:t>Βιοαποδόμηση</w:t>
        </w:r>
      </w:ins>
      <w:proofErr w:type="spellEnd"/>
      <w:del w:id="135" w:author="ANESTIS VLYSIDIS" w:date="2024-01-26T17:24:00Z">
        <w:r w:rsidDel="008D3271">
          <w:rPr>
            <w:rFonts w:asciiTheme="minorHAnsi" w:hAnsiTheme="minorHAnsi" w:cs="Times New Roman"/>
            <w:sz w:val="22"/>
            <w:szCs w:val="22"/>
          </w:rPr>
          <w:delText>Ταυτόχρονη σακχαρ</w:delText>
        </w:r>
        <w:r w:rsidDel="008D3271">
          <w:rPr>
            <w:rFonts w:asciiTheme="minorHAnsi" w:hAnsiTheme="minorHAnsi" w:cs="Times New Roman"/>
            <w:sz w:val="22"/>
            <w:szCs w:val="22"/>
          </w:rPr>
          <w:delText>οπ</w:delText>
        </w:r>
      </w:del>
      <w:del w:id="136" w:author="ANESTIS VLYSIDIS" w:date="2024-01-26T17:25:00Z">
        <w:r w:rsidDel="008D3271">
          <w:rPr>
            <w:rFonts w:asciiTheme="minorHAnsi" w:hAnsiTheme="minorHAnsi" w:cs="Times New Roman"/>
            <w:sz w:val="22"/>
            <w:szCs w:val="22"/>
          </w:rPr>
          <w:delText>οίηση και ζύμωση (SSF)</w:delText>
        </w:r>
      </w:del>
      <w:r>
        <w:rPr>
          <w:rFonts w:asciiTheme="minorHAnsi" w:hAnsiTheme="minorHAnsi" w:cs="Times New Roman"/>
          <w:sz w:val="22"/>
          <w:szCs w:val="22"/>
        </w:rPr>
        <w:t>, Αναερόβια χώνευση</w:t>
      </w:r>
      <w:ins w:id="137" w:author="ANESTIS VLYSIDIS" w:date="2024-01-26T17:26:00Z">
        <w:r w:rsidR="008D3271">
          <w:rPr>
            <w:rFonts w:asciiTheme="minorHAnsi" w:hAnsiTheme="minorHAnsi" w:cs="Times New Roman"/>
            <w:sz w:val="22"/>
            <w:szCs w:val="22"/>
          </w:rPr>
          <w:t>, Π</w:t>
        </w:r>
        <w:bookmarkStart w:id="138" w:name="_GoBack"/>
        <w:bookmarkEnd w:id="138"/>
        <w:r w:rsidR="008D3271">
          <w:rPr>
            <w:rFonts w:asciiTheme="minorHAnsi" w:hAnsiTheme="minorHAnsi" w:cs="Times New Roman"/>
            <w:sz w:val="22"/>
            <w:szCs w:val="22"/>
          </w:rPr>
          <w:t>αραγωγή μεθανίου</w:t>
        </w:r>
      </w:ins>
    </w:p>
    <w:sectPr w:rsidR="00441020">
      <w:headerReference w:type="default" r:id="rId10"/>
      <w:pgSz w:w="11906" w:h="16838"/>
      <w:pgMar w:top="1134" w:right="1134" w:bottom="1134" w:left="1134" w:header="709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20DC" w:rsidRDefault="004320DC">
      <w:pPr>
        <w:spacing w:after="0" w:line="240" w:lineRule="auto"/>
      </w:pPr>
      <w:r>
        <w:separator/>
      </w:r>
    </w:p>
  </w:endnote>
  <w:endnote w:type="continuationSeparator" w:id="0">
    <w:p w:rsidR="004320DC" w:rsidRDefault="00432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A1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Droid Sans Devanagari">
    <w:panose1 w:val="00000000000000000000"/>
    <w:charset w:val="00"/>
    <w:family w:val="roman"/>
    <w:notTrueType/>
    <w:pitch w:val="default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20DC" w:rsidRDefault="004320DC">
      <w:pPr>
        <w:spacing w:after="0" w:line="240" w:lineRule="auto"/>
      </w:pPr>
      <w:r>
        <w:separator/>
      </w:r>
    </w:p>
  </w:footnote>
  <w:footnote w:type="continuationSeparator" w:id="0">
    <w:p w:rsidR="004320DC" w:rsidRDefault="004320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1020" w:rsidRDefault="004320DC">
    <w:pPr>
      <w:pStyle w:val="a5"/>
      <w:pBdr>
        <w:bottom w:val="single" w:sz="4" w:space="1" w:color="000000"/>
      </w:pBdr>
      <w:tabs>
        <w:tab w:val="clear" w:pos="8306"/>
        <w:tab w:val="right" w:pos="9630"/>
      </w:tabs>
      <w:rPr>
        <w:rFonts w:ascii="Cambria" w:hAnsi="Cambria" w:cs="Times New Roman"/>
        <w:i/>
        <w:color w:val="808080" w:themeColor="background1" w:themeShade="80"/>
        <w:szCs w:val="24"/>
        <w:lang w:val="el-GR"/>
      </w:rPr>
    </w:pPr>
    <w:r>
      <w:rPr>
        <w:rFonts w:ascii="Cambria" w:hAnsi="Cambria" w:cs="Times New Roman"/>
        <w:i/>
        <w:color w:val="808080" w:themeColor="background1" w:themeShade="80"/>
        <w:sz w:val="18"/>
        <w:szCs w:val="18"/>
        <w:lang w:val="el-GR"/>
      </w:rPr>
      <w:t>14</w:t>
    </w:r>
    <w:r>
      <w:rPr>
        <w:rFonts w:ascii="Cambria" w:hAnsi="Cambria" w:cs="Times New Roman"/>
        <w:i/>
        <w:color w:val="808080" w:themeColor="background1" w:themeShade="80"/>
        <w:sz w:val="18"/>
        <w:szCs w:val="18"/>
        <w:vertAlign w:val="superscript"/>
        <w:lang w:val="en-US"/>
      </w:rPr>
      <w:t>o</w:t>
    </w:r>
    <w:r>
      <w:rPr>
        <w:rFonts w:ascii="Cambria" w:hAnsi="Cambria" w:cs="Times New Roman"/>
        <w:i/>
        <w:color w:val="808080" w:themeColor="background1" w:themeShade="80"/>
        <w:sz w:val="18"/>
        <w:szCs w:val="18"/>
        <w:lang w:val="el-GR"/>
      </w:rPr>
      <w:t xml:space="preserve"> Πανελλήνιο Επιστημονικό Συνέδριο Χημικής Μηχανικής</w:t>
    </w:r>
    <w:r>
      <w:rPr>
        <w:rFonts w:ascii="Cambria" w:hAnsi="Cambria" w:cs="Times New Roman"/>
        <w:i/>
        <w:color w:val="808080" w:themeColor="background1" w:themeShade="80"/>
        <w:szCs w:val="24"/>
        <w:lang w:val="el-GR"/>
      </w:rPr>
      <w:tab/>
      <w:t xml:space="preserve"> </w:t>
    </w:r>
    <w:r>
      <w:rPr>
        <w:rFonts w:ascii="Cambria" w:hAnsi="Cambria" w:cs="Times New Roman"/>
        <w:i/>
        <w:color w:val="808080" w:themeColor="background1" w:themeShade="80"/>
        <w:sz w:val="18"/>
        <w:szCs w:val="18"/>
        <w:lang w:val="el-GR"/>
      </w:rPr>
      <w:t>Θεσσαλονίκη, 29-31 Μαΐου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CE6C0B"/>
    <w:multiLevelType w:val="multilevel"/>
    <w:tmpl w:val="594873A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A9723AA"/>
    <w:multiLevelType w:val="multilevel"/>
    <w:tmpl w:val="F4B45974"/>
    <w:lvl w:ilvl="0">
      <w:start w:val="1"/>
      <w:numFmt w:val="decimal"/>
      <w:pStyle w:val="Reference"/>
      <w:lvlText w:val="[%1]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NESTIS VLYSIDIS">
    <w15:presenceInfo w15:providerId="Windows Live" w15:userId="250c362aa46a97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trackRevisions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020"/>
    <w:rsid w:val="004320DC"/>
    <w:rsid w:val="00441020"/>
    <w:rsid w:val="006D660B"/>
    <w:rsid w:val="00791196"/>
    <w:rsid w:val="008D3271"/>
    <w:rsid w:val="00D1556F"/>
    <w:rsid w:val="00E21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A6D5A"/>
  <w15:docId w15:val="{3DE0D3D6-8532-4FFC-8CAF-BD52F9F38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2DD4"/>
    <w:pPr>
      <w:spacing w:after="200" w:line="276" w:lineRule="auto"/>
    </w:pPr>
    <w:rPr>
      <w:rFonts w:ascii="Calibri" w:eastAsia="Calibri" w:hAnsi="Calibri"/>
      <w:color w:val="000000" w:themeColor="text1"/>
      <w:sz w:val="24"/>
      <w:lang w:val="en-GB"/>
    </w:rPr>
  </w:style>
  <w:style w:type="paragraph" w:styleId="2">
    <w:name w:val="heading 2"/>
    <w:basedOn w:val="a"/>
    <w:link w:val="2Char"/>
    <w:uiPriority w:val="9"/>
    <w:qFormat/>
    <w:rsid w:val="00E805C9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otnoteCharacters">
    <w:name w:val="Footnote Characters"/>
    <w:qFormat/>
    <w:rPr>
      <w:vertAlign w:val="superscript"/>
    </w:rPr>
  </w:style>
  <w:style w:type="character" w:styleId="a3">
    <w:name w:val="footnote reference"/>
    <w:rPr>
      <w:vertAlign w:val="superscript"/>
    </w:rPr>
  </w:style>
  <w:style w:type="character" w:styleId="-">
    <w:name w:val="Hyperlink"/>
    <w:basedOn w:val="a0"/>
    <w:uiPriority w:val="99"/>
    <w:unhideWhenUsed/>
    <w:rsid w:val="00241B8E"/>
    <w:rPr>
      <w:color w:val="0563C1" w:themeColor="hyperlink"/>
      <w:u w:val="single"/>
    </w:rPr>
  </w:style>
  <w:style w:type="character" w:customStyle="1" w:styleId="Char">
    <w:name w:val="Κείμενο υποσημείωσης Char"/>
    <w:basedOn w:val="a0"/>
    <w:link w:val="a4"/>
    <w:uiPriority w:val="99"/>
    <w:semiHidden/>
    <w:qFormat/>
    <w:rsid w:val="00276727"/>
    <w:rPr>
      <w:sz w:val="20"/>
      <w:szCs w:val="20"/>
      <w:lang w:val="en-GB"/>
    </w:rPr>
  </w:style>
  <w:style w:type="character" w:customStyle="1" w:styleId="Char0">
    <w:name w:val="Κεφαλίδα Char"/>
    <w:basedOn w:val="a0"/>
    <w:link w:val="a5"/>
    <w:uiPriority w:val="99"/>
    <w:qFormat/>
    <w:rsid w:val="008B671C"/>
    <w:rPr>
      <w:lang w:val="en-GB"/>
    </w:rPr>
  </w:style>
  <w:style w:type="character" w:customStyle="1" w:styleId="Char1">
    <w:name w:val="Υποσέλιδο Char"/>
    <w:basedOn w:val="a0"/>
    <w:link w:val="a6"/>
    <w:uiPriority w:val="99"/>
    <w:qFormat/>
    <w:rsid w:val="008B671C"/>
    <w:rPr>
      <w:lang w:val="en-GB"/>
    </w:rPr>
  </w:style>
  <w:style w:type="character" w:styleId="-0">
    <w:name w:val="FollowedHyperlink"/>
    <w:basedOn w:val="a0"/>
    <w:uiPriority w:val="99"/>
    <w:semiHidden/>
    <w:unhideWhenUsed/>
    <w:rsid w:val="00333849"/>
    <w:rPr>
      <w:color w:val="954F72" w:themeColor="followedHyperlink"/>
      <w:u w:val="single"/>
    </w:rPr>
  </w:style>
  <w:style w:type="character" w:customStyle="1" w:styleId="Char2">
    <w:name w:val="Σώμα κειμένου Char"/>
    <w:basedOn w:val="a0"/>
    <w:link w:val="a7"/>
    <w:qFormat/>
    <w:rsid w:val="00873C7A"/>
    <w:rPr>
      <w:rFonts w:ascii="Bookman Old Style" w:eastAsia="Times New Roman" w:hAnsi="Bookman Old Style" w:cs="Bookman Old Style"/>
      <w:color w:val="FF0000"/>
      <w:sz w:val="24"/>
      <w:szCs w:val="24"/>
      <w:lang w:eastAsia="el-GR"/>
    </w:rPr>
  </w:style>
  <w:style w:type="character" w:customStyle="1" w:styleId="Char3">
    <w:name w:val="Κείμενο πλαισίου Char"/>
    <w:basedOn w:val="a0"/>
    <w:link w:val="a8"/>
    <w:uiPriority w:val="99"/>
    <w:semiHidden/>
    <w:qFormat/>
    <w:rsid w:val="002062B7"/>
    <w:rPr>
      <w:rFonts w:ascii="Tahoma" w:hAnsi="Tahoma" w:cs="Tahoma"/>
      <w:sz w:val="16"/>
      <w:szCs w:val="16"/>
      <w:lang w:val="en-GB"/>
    </w:rPr>
  </w:style>
  <w:style w:type="character" w:customStyle="1" w:styleId="2Char">
    <w:name w:val="Επικεφαλίδα 2 Char"/>
    <w:basedOn w:val="a0"/>
    <w:link w:val="2"/>
    <w:uiPriority w:val="9"/>
    <w:qFormat/>
    <w:rsid w:val="00E805C9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singlehighlightclass">
    <w:name w:val="single_highlight_class"/>
    <w:basedOn w:val="a0"/>
    <w:qFormat/>
    <w:rsid w:val="00E805C9"/>
  </w:style>
  <w:style w:type="character" w:customStyle="1" w:styleId="articleentryauthorslinks">
    <w:name w:val="articleentryauthorslinks"/>
    <w:basedOn w:val="a0"/>
    <w:qFormat/>
    <w:rsid w:val="00E805C9"/>
  </w:style>
  <w:style w:type="character" w:customStyle="1" w:styleId="entryauthor">
    <w:name w:val="entryauthor"/>
    <w:basedOn w:val="a0"/>
    <w:qFormat/>
    <w:rsid w:val="00E805C9"/>
  </w:style>
  <w:style w:type="character" w:customStyle="1" w:styleId="notinjournal">
    <w:name w:val="notinjournal"/>
    <w:basedOn w:val="a0"/>
    <w:qFormat/>
    <w:rsid w:val="00E805C9"/>
  </w:style>
  <w:style w:type="character" w:styleId="HTML">
    <w:name w:val="HTML Cite"/>
    <w:basedOn w:val="a0"/>
    <w:uiPriority w:val="99"/>
    <w:semiHidden/>
    <w:unhideWhenUsed/>
    <w:qFormat/>
    <w:rsid w:val="00E805C9"/>
    <w:rPr>
      <w:i/>
      <w:iCs/>
    </w:rPr>
  </w:style>
  <w:style w:type="character" w:styleId="a9">
    <w:name w:val="Strong"/>
    <w:basedOn w:val="a0"/>
    <w:uiPriority w:val="22"/>
    <w:qFormat/>
    <w:rsid w:val="00E805C9"/>
    <w:rPr>
      <w:b/>
      <w:bCs/>
    </w:rPr>
  </w:style>
  <w:style w:type="character" w:styleId="aa">
    <w:name w:val="Emphasis"/>
    <w:basedOn w:val="a0"/>
    <w:uiPriority w:val="20"/>
    <w:qFormat/>
    <w:rsid w:val="00E805C9"/>
    <w:rPr>
      <w:i/>
      <w:iCs/>
    </w:rPr>
  </w:style>
  <w:style w:type="character" w:customStyle="1" w:styleId="articlepagerange">
    <w:name w:val="articlepagerange"/>
    <w:basedOn w:val="a0"/>
    <w:qFormat/>
    <w:rsid w:val="00E805C9"/>
  </w:style>
  <w:style w:type="character" w:customStyle="1" w:styleId="hps">
    <w:name w:val="hps"/>
    <w:basedOn w:val="a0"/>
    <w:qFormat/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link w:val="Char2"/>
    <w:rsid w:val="00873C7A"/>
    <w:pPr>
      <w:spacing w:after="0" w:line="360" w:lineRule="auto"/>
      <w:jc w:val="both"/>
    </w:pPr>
    <w:rPr>
      <w:rFonts w:ascii="Bookman Old Style" w:eastAsia="Times New Roman" w:hAnsi="Bookman Old Style" w:cs="Bookman Old Style"/>
      <w:szCs w:val="24"/>
      <w:lang w:val="el-GR" w:eastAsia="el-GR"/>
    </w:rPr>
  </w:style>
  <w:style w:type="paragraph" w:styleId="ab">
    <w:name w:val="List"/>
    <w:basedOn w:val="a7"/>
    <w:rPr>
      <w:rFonts w:cs="Lohit Devanagari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Droid Sans Devanagari"/>
      <w:i/>
      <w:iCs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caption1">
    <w:name w:val="caption1"/>
    <w:basedOn w:val="a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CETAddress">
    <w:name w:val="CET Address"/>
    <w:basedOn w:val="a"/>
    <w:uiPriority w:val="99"/>
    <w:qFormat/>
    <w:rsid w:val="00241B8E"/>
    <w:pPr>
      <w:keepNext/>
      <w:spacing w:line="264" w:lineRule="auto"/>
      <w:contextualSpacing/>
    </w:pPr>
    <w:rPr>
      <w:rFonts w:ascii="Arial" w:eastAsia="Times New Roman" w:hAnsi="Arial" w:cs="Times New Roman"/>
      <w:sz w:val="16"/>
      <w:szCs w:val="20"/>
    </w:rPr>
  </w:style>
  <w:style w:type="paragraph" w:styleId="a4">
    <w:name w:val="footnote text"/>
    <w:basedOn w:val="a"/>
    <w:link w:val="Char"/>
    <w:uiPriority w:val="99"/>
    <w:semiHidden/>
    <w:unhideWhenUsed/>
    <w:rsid w:val="00276727"/>
    <w:pPr>
      <w:spacing w:after="0" w:line="240" w:lineRule="auto"/>
    </w:pPr>
    <w:rPr>
      <w:sz w:val="20"/>
      <w:szCs w:val="20"/>
    </w:rPr>
  </w:style>
  <w:style w:type="paragraph" w:customStyle="1" w:styleId="HeaderandFooter">
    <w:name w:val="Header and Footer"/>
    <w:basedOn w:val="a"/>
    <w:qFormat/>
  </w:style>
  <w:style w:type="paragraph" w:styleId="a5">
    <w:name w:val="header"/>
    <w:basedOn w:val="a"/>
    <w:link w:val="Char0"/>
    <w:uiPriority w:val="99"/>
    <w:unhideWhenUsed/>
    <w:rsid w:val="008B671C"/>
    <w:pPr>
      <w:tabs>
        <w:tab w:val="center" w:pos="4153"/>
        <w:tab w:val="right" w:pos="8306"/>
      </w:tabs>
      <w:spacing w:after="0" w:line="240" w:lineRule="auto"/>
    </w:pPr>
  </w:style>
  <w:style w:type="paragraph" w:styleId="a6">
    <w:name w:val="footer"/>
    <w:basedOn w:val="a"/>
    <w:link w:val="Char1"/>
    <w:uiPriority w:val="99"/>
    <w:unhideWhenUsed/>
    <w:rsid w:val="008B671C"/>
    <w:pPr>
      <w:tabs>
        <w:tab w:val="center" w:pos="4153"/>
        <w:tab w:val="right" w:pos="8306"/>
      </w:tabs>
      <w:spacing w:after="0" w:line="240" w:lineRule="auto"/>
    </w:pPr>
  </w:style>
  <w:style w:type="paragraph" w:styleId="a8">
    <w:name w:val="Balloon Text"/>
    <w:basedOn w:val="a"/>
    <w:link w:val="Char3"/>
    <w:uiPriority w:val="99"/>
    <w:semiHidden/>
    <w:unhideWhenUsed/>
    <w:qFormat/>
    <w:rsid w:val="002062B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bstHead">
    <w:name w:val="Abst Head"/>
    <w:basedOn w:val="a"/>
    <w:qFormat/>
    <w:rsid w:val="00DE59E3"/>
    <w:pPr>
      <w:keepNext/>
      <w:spacing w:after="240" w:line="240" w:lineRule="auto"/>
    </w:pPr>
    <w:rPr>
      <w:rFonts w:ascii="Helvetica" w:eastAsia="Times New Roman" w:hAnsi="Helvetica" w:cs="Times New Roman"/>
      <w:b/>
      <w:caps/>
      <w:sz w:val="22"/>
      <w:szCs w:val="20"/>
      <w:lang w:val="en-US"/>
    </w:rPr>
  </w:style>
  <w:style w:type="paragraph" w:customStyle="1" w:styleId="Reference">
    <w:name w:val="Reference"/>
    <w:basedOn w:val="a"/>
    <w:qFormat/>
    <w:rsid w:val="00DE59E3"/>
    <w:pPr>
      <w:numPr>
        <w:numId w:val="1"/>
      </w:numPr>
      <w:spacing w:after="0" w:line="240" w:lineRule="exact"/>
      <w:jc w:val="both"/>
    </w:pPr>
    <w:rPr>
      <w:rFonts w:ascii="Helvetica" w:eastAsia="Times New Roman" w:hAnsi="Helvetica" w:cs="Times New Roman"/>
      <w:sz w:val="20"/>
      <w:szCs w:val="20"/>
      <w:lang w:val="en-US"/>
    </w:rPr>
  </w:style>
  <w:style w:type="paragraph" w:styleId="ad">
    <w:name w:val="List Paragraph"/>
    <w:basedOn w:val="a"/>
    <w:uiPriority w:val="34"/>
    <w:qFormat/>
    <w:rsid w:val="007F5F14"/>
    <w:pPr>
      <w:spacing w:after="0" w:line="360" w:lineRule="auto"/>
      <w:ind w:left="720"/>
      <w:contextualSpacing/>
      <w:jc w:val="both"/>
    </w:pPr>
    <w:rPr>
      <w:rFonts w:ascii="Times New Roman" w:hAnsi="Times New Roman"/>
      <w:sz w:val="22"/>
      <w:szCs w:val="24"/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10559A81C7144C8D6440B6ABFA8405" ma:contentTypeVersion="3" ma:contentTypeDescription="Create a new document." ma:contentTypeScope="" ma:versionID="a5d433496a8ab409d1e9842e2628ac70">
  <xsd:schema xmlns:xsd="http://www.w3.org/2001/XMLSchema" xmlns:xs="http://www.w3.org/2001/XMLSchema" xmlns:p="http://schemas.microsoft.com/office/2006/metadata/properties" xmlns:ns2="17645b64-b07e-41f5-ab95-378e4c783f49" targetNamespace="http://schemas.microsoft.com/office/2006/metadata/properties" ma:root="true" ma:fieldsID="a6f4a16b2a111a4e7381619fd81839a2" ns2:_="">
    <xsd:import namespace="17645b64-b07e-41f5-ab95-378e4c783f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645b64-b07e-41f5-ab95-378e4c783f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6C51B97-F67B-4C87-B58A-52BF9040F4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645b64-b07e-41f5-ab95-378e4c783f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A596C63-03C3-4C3A-875F-4CD1B11002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8BA4ED-4E3E-4EC6-9DD6-0ECA38D39B3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 Chatzidoukas</dc:creator>
  <dc:description/>
  <cp:lastModifiedBy>ANESTIS VLYSIDIS</cp:lastModifiedBy>
  <cp:revision>2</cp:revision>
  <cp:lastPrinted>2024-01-19T14:20:00Z</cp:lastPrinted>
  <dcterms:created xsi:type="dcterms:W3CDTF">2024-01-26T15:26:00Z</dcterms:created>
  <dcterms:modified xsi:type="dcterms:W3CDTF">2024-01-26T15:26:00Z</dcterms:modified>
  <dc:language>el-GR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0x010100D610559A81C7144C8D6440B6ABFA8405</vt:lpwstr>
  </property>
</Properties>
</file>