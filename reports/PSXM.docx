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002B" w14:textId="77777777" w:rsidR="00727140" w:rsidRPr="00727140" w:rsidRDefault="00727140" w:rsidP="00727140">
      <w:pPr>
        <w:rPr>
          <w:lang w:val="el-GR"/>
        </w:rPr>
      </w:pPr>
      <w:r w:rsidRPr="00727140">
        <w:rPr>
          <w:lang w:val="el-GR"/>
        </w:rPr>
        <w:t>ΠΕΡΙΛΗΨΗ</w:t>
      </w:r>
    </w:p>
    <w:p w14:paraId="6AC64498" w14:textId="05AA8491" w:rsidR="0032515B" w:rsidRDefault="00727140" w:rsidP="00727140">
      <w:pPr>
        <w:jc w:val="both"/>
        <w:rPr>
          <w:ins w:id="0" w:author="Dimos Tsivas" w:date="2024-01-19T17:03:00Z"/>
          <w:lang w:val="el-GR"/>
        </w:rPr>
      </w:pPr>
      <w:r w:rsidRPr="00727140">
        <w:rPr>
          <w:lang w:val="el-GR"/>
        </w:rPr>
        <w:t xml:space="preserve">Τα </w:t>
      </w:r>
      <w:del w:id="1" w:author="Dimos Tsivas" w:date="2024-01-19T16:42:00Z">
        <w:r w:rsidRPr="00727140" w:rsidDel="00727140">
          <w:rPr>
            <w:lang w:val="el-GR"/>
          </w:rPr>
          <w:delText>απόβλητα τροφών</w:delText>
        </w:r>
      </w:del>
      <w:ins w:id="2" w:author="Dimos Tsivas" w:date="2024-01-19T16:42:00Z">
        <w:r>
          <w:rPr>
            <w:lang w:val="el-GR"/>
          </w:rPr>
          <w:t>υπολείμματα τροφίμων</w:t>
        </w:r>
      </w:ins>
      <w:r w:rsidRPr="00727140">
        <w:rPr>
          <w:lang w:val="el-GR"/>
        </w:rPr>
        <w:t xml:space="preserve"> αποτελούν μία από τις σημαντικότερες κατηγορίες </w:t>
      </w:r>
      <w:ins w:id="3" w:author="Dimos Tsivas" w:date="2024-01-19T16:42:00Z">
        <w:r>
          <w:rPr>
            <w:lang w:val="el-GR"/>
          </w:rPr>
          <w:t xml:space="preserve">οργανικών </w:t>
        </w:r>
      </w:ins>
      <w:r w:rsidRPr="00727140">
        <w:rPr>
          <w:lang w:val="el-GR"/>
        </w:rPr>
        <w:t>αποβλήτων.</w:t>
      </w:r>
      <w:r>
        <w:rPr>
          <w:lang w:val="el-GR"/>
        </w:rPr>
        <w:t xml:space="preserve"> </w:t>
      </w:r>
      <w:del w:id="4" w:author="Dimos Tsivas" w:date="2024-01-19T16:43:00Z">
        <w:r w:rsidRPr="00727140" w:rsidDel="00727140">
          <w:rPr>
            <w:lang w:val="el-GR"/>
          </w:rPr>
          <w:delText xml:space="preserve">Υπολογίζεται πως </w:delText>
        </w:r>
      </w:del>
      <w:ins w:id="5" w:author="Dimos Tsivas" w:date="2024-01-19T16:43:00Z">
        <w:r>
          <w:rPr>
            <w:lang w:val="el-GR"/>
          </w:rPr>
          <w:t>Π</w:t>
        </w:r>
      </w:ins>
      <w:del w:id="6" w:author="Dimos Tsivas" w:date="2024-01-19T16:43:00Z">
        <w:r w:rsidRPr="00727140" w:rsidDel="00727140">
          <w:rPr>
            <w:lang w:val="el-GR"/>
          </w:rPr>
          <w:delText>π</w:delText>
        </w:r>
      </w:del>
      <w:r w:rsidRPr="00727140">
        <w:rPr>
          <w:lang w:val="el-GR"/>
        </w:rPr>
        <w:t>ερίπου 1.3 δι</w:t>
      </w:r>
      <w:ins w:id="7" w:author="Dimos Tsivas" w:date="2024-01-19T16:43:00Z">
        <w:r>
          <w:rPr>
            <w:lang w:val="el-GR"/>
          </w:rPr>
          <w:t>ς</w:t>
        </w:r>
      </w:ins>
      <w:del w:id="8" w:author="Dimos Tsivas" w:date="2024-01-19T16:43:00Z">
        <w:r w:rsidRPr="00727140" w:rsidDel="00727140">
          <w:rPr>
            <w:lang w:val="el-GR"/>
          </w:rPr>
          <w:delText>σεκατομμύριοι</w:delText>
        </w:r>
      </w:del>
      <w:r w:rsidRPr="00727140">
        <w:rPr>
          <w:lang w:val="el-GR"/>
        </w:rPr>
        <w:t xml:space="preserve"> τόνοι </w:t>
      </w:r>
      <w:ins w:id="9" w:author="Dimos Tsivas" w:date="2024-01-19T16:43:00Z">
        <w:r>
          <w:rPr>
            <w:lang w:val="el-GR"/>
          </w:rPr>
          <w:t>υπολειμ</w:t>
        </w:r>
      </w:ins>
      <w:ins w:id="10" w:author="Dimos Tsivas" w:date="2024-01-19T16:44:00Z">
        <w:r>
          <w:rPr>
            <w:lang w:val="el-GR"/>
          </w:rPr>
          <w:t xml:space="preserve">μάτων </w:t>
        </w:r>
      </w:ins>
      <w:r w:rsidRPr="00727140">
        <w:rPr>
          <w:lang w:val="el-GR"/>
        </w:rPr>
        <w:t>τροφίμων απορρίπτονται</w:t>
      </w:r>
      <w:r>
        <w:rPr>
          <w:lang w:val="el-GR"/>
        </w:rPr>
        <w:t xml:space="preserve"> </w:t>
      </w:r>
      <w:r w:rsidRPr="00727140">
        <w:rPr>
          <w:lang w:val="el-GR"/>
        </w:rPr>
        <w:t xml:space="preserve">ετησίως, με την πλειοψηφία να </w:t>
      </w:r>
      <w:del w:id="11" w:author="Dimos Tsivas" w:date="2024-01-19T16:44:00Z">
        <w:r w:rsidRPr="00727140" w:rsidDel="00727140">
          <w:rPr>
            <w:lang w:val="el-GR"/>
          </w:rPr>
          <w:delText>οφείλεται στις</w:delText>
        </w:r>
      </w:del>
      <w:ins w:id="12" w:author="Dimos Tsivas" w:date="2024-01-19T16:44:00Z">
        <w:r>
          <w:rPr>
            <w:lang w:val="el-GR"/>
          </w:rPr>
          <w:t>παράγεται σε</w:t>
        </w:r>
      </w:ins>
      <w:r w:rsidRPr="00727140">
        <w:rPr>
          <w:lang w:val="el-GR"/>
        </w:rPr>
        <w:t xml:space="preserve"> ανεπτυγμένες χώρες</w:t>
      </w:r>
      <w:ins w:id="13" w:author="Dimos Tsivas" w:date="2024-01-19T16:44:00Z">
        <w:r>
          <w:rPr>
            <w:lang w:val="el-GR"/>
          </w:rPr>
          <w:t xml:space="preserve"> </w:t>
        </w:r>
      </w:ins>
      <w:r w:rsidRPr="00727140">
        <w:rPr>
          <w:lang w:val="el-GR"/>
        </w:rPr>
        <w:t xml:space="preserve">[1]. Η </w:t>
      </w:r>
      <w:ins w:id="14" w:author="Dimos Tsivas" w:date="2024-01-19T16:46:00Z">
        <w:r w:rsidR="003F1B57">
          <w:rPr>
            <w:lang w:val="el-GR"/>
          </w:rPr>
          <w:t>μη ορθή</w:t>
        </w:r>
      </w:ins>
      <w:del w:id="15" w:author="Dimos Tsivas" w:date="2024-01-19T16:46:00Z">
        <w:r w:rsidRPr="00727140" w:rsidDel="003F1B57">
          <w:rPr>
            <w:lang w:val="el-GR"/>
          </w:rPr>
          <w:delText>κακή</w:delText>
        </w:r>
      </w:del>
      <w:r w:rsidRPr="00727140">
        <w:rPr>
          <w:lang w:val="el-GR"/>
        </w:rPr>
        <w:t xml:space="preserve"> διαχείριση</w:t>
      </w:r>
      <w:r>
        <w:rPr>
          <w:lang w:val="el-GR"/>
        </w:rPr>
        <w:t xml:space="preserve"> </w:t>
      </w:r>
      <w:r w:rsidRPr="00727140">
        <w:rPr>
          <w:lang w:val="el-GR"/>
        </w:rPr>
        <w:t xml:space="preserve">των αποβλήτων αυτών επιβαρύνει κάθε πυλώνα της βιωσιμότητας. Περιβαλλοντικά, </w:t>
      </w:r>
      <w:del w:id="16" w:author="Dimos Tsivas" w:date="2024-01-19T16:45:00Z">
        <w:r w:rsidRPr="00727140" w:rsidDel="00727140">
          <w:rPr>
            <w:lang w:val="el-GR"/>
          </w:rPr>
          <w:delText>αν</w:delText>
        </w:r>
        <w:r w:rsidDel="00727140">
          <w:rPr>
            <w:lang w:val="el-GR"/>
          </w:rPr>
          <w:delText xml:space="preserve"> </w:delText>
        </w:r>
        <w:r w:rsidRPr="00727140" w:rsidDel="00727140">
          <w:rPr>
            <w:lang w:val="el-GR"/>
          </w:rPr>
          <w:delText>δεν διαχειριστούμε το απόβλητο αυτό</w:delText>
        </w:r>
      </w:del>
      <w:ins w:id="17" w:author="Dimos Tsivas" w:date="2024-01-19T16:45:00Z">
        <w:r>
          <w:rPr>
            <w:lang w:val="el-GR"/>
          </w:rPr>
          <w:t>η μη ορθή διαχείριση του αποβλήτου αυτού</w:t>
        </w:r>
      </w:ins>
      <w:r w:rsidRPr="00727140">
        <w:rPr>
          <w:lang w:val="el-GR"/>
        </w:rPr>
        <w:t xml:space="preserve">, </w:t>
      </w:r>
      <w:del w:id="18" w:author="Dimos Tsivas" w:date="2024-01-19T16:45:00Z">
        <w:r w:rsidRPr="00727140" w:rsidDel="00727140">
          <w:rPr>
            <w:lang w:val="el-GR"/>
          </w:rPr>
          <w:delText>θα οδηγήσει</w:delText>
        </w:r>
      </w:del>
      <w:ins w:id="19" w:author="Dimos Tsivas" w:date="2024-01-19T16:45:00Z">
        <w:r>
          <w:rPr>
            <w:lang w:val="el-GR"/>
          </w:rPr>
          <w:t>δύναται να οδηγήσει</w:t>
        </w:r>
      </w:ins>
      <w:r w:rsidRPr="00727140">
        <w:rPr>
          <w:lang w:val="el-GR"/>
        </w:rPr>
        <w:t xml:space="preserve"> σε ένα αποτύπωμα άνθρακα </w:t>
      </w:r>
      <w:ins w:id="20" w:author="Dimos Tsivas" w:date="2024-01-19T16:45:00Z">
        <w:r>
          <w:rPr>
            <w:lang w:val="el-GR"/>
          </w:rPr>
          <w:t xml:space="preserve">της τάξεως των </w:t>
        </w:r>
      </w:ins>
      <w:r w:rsidRPr="00727140">
        <w:rPr>
          <w:lang w:val="el-GR"/>
        </w:rPr>
        <w:t>3.3</w:t>
      </w:r>
      <w:r>
        <w:rPr>
          <w:lang w:val="el-GR"/>
        </w:rPr>
        <w:t xml:space="preserve"> </w:t>
      </w:r>
      <w:del w:id="21" w:author="Dimos Tsivas" w:date="2024-01-19T16:45:00Z">
        <w:r w:rsidRPr="00727140" w:rsidDel="00727140">
          <w:rPr>
            <w:lang w:val="el-GR"/>
          </w:rPr>
          <w:delText xml:space="preserve">δισεκατομμύριους </w:delText>
        </w:r>
      </w:del>
      <w:ins w:id="22" w:author="Dimos Tsivas" w:date="2024-01-19T16:45:00Z">
        <w:r w:rsidRPr="00727140">
          <w:rPr>
            <w:lang w:val="el-GR"/>
          </w:rPr>
          <w:t>δι</w:t>
        </w:r>
        <w:r>
          <w:rPr>
            <w:lang w:val="el-GR"/>
          </w:rPr>
          <w:t>ς</w:t>
        </w:r>
        <w:r w:rsidRPr="00727140">
          <w:rPr>
            <w:lang w:val="el-GR"/>
          </w:rPr>
          <w:t xml:space="preserve"> </w:t>
        </w:r>
      </w:ins>
      <w:r w:rsidRPr="00727140">
        <w:rPr>
          <w:lang w:val="el-GR"/>
        </w:rPr>
        <w:t>τόν</w:t>
      </w:r>
      <w:ins w:id="23" w:author="Dimos Tsivas" w:date="2024-01-19T17:06:00Z">
        <w:r w:rsidR="00855B38">
          <w:rPr>
            <w:lang w:val="el-GR"/>
          </w:rPr>
          <w:t>ων</w:t>
        </w:r>
      </w:ins>
      <w:del w:id="24" w:author="Dimos Tsivas" w:date="2024-01-19T17:06:00Z">
        <w:r w:rsidRPr="00727140" w:rsidDel="00855B38">
          <w:rPr>
            <w:lang w:val="el-GR"/>
          </w:rPr>
          <w:delText>ους</w:delText>
        </w:r>
      </w:del>
      <w:r w:rsidRPr="00727140">
        <w:rPr>
          <w:lang w:val="el-GR"/>
        </w:rPr>
        <w:t xml:space="preserve"> </w:t>
      </w:r>
      <w:r>
        <w:t>CO</w:t>
      </w:r>
      <w:r w:rsidRPr="00727140">
        <w:rPr>
          <w:lang w:val="el-GR"/>
        </w:rPr>
        <w:t xml:space="preserve">2 </w:t>
      </w:r>
      <w:r>
        <w:t>eq</w:t>
      </w:r>
      <w:r w:rsidRPr="00727140">
        <w:rPr>
          <w:lang w:val="el-GR"/>
        </w:rPr>
        <w:t xml:space="preserve"> ετησίως</w:t>
      </w:r>
      <w:ins w:id="25" w:author="Dimos Tsivas" w:date="2024-01-19T17:48:00Z">
        <w:r w:rsidR="00C506D6">
          <w:rPr>
            <w:lang w:val="el-GR"/>
          </w:rPr>
          <w:t xml:space="preserve"> </w:t>
        </w:r>
      </w:ins>
      <w:r w:rsidRPr="00727140">
        <w:rPr>
          <w:lang w:val="el-GR"/>
        </w:rPr>
        <w:t xml:space="preserve">[2]. </w:t>
      </w:r>
      <w:commentRangeStart w:id="26"/>
      <w:r w:rsidRPr="00727140">
        <w:rPr>
          <w:lang w:val="el-GR"/>
        </w:rPr>
        <w:t>Οικονομικά, θα έχει σπαταληθεί ενέργεια</w:t>
      </w:r>
      <w:r>
        <w:rPr>
          <w:lang w:val="el-GR"/>
        </w:rPr>
        <w:t xml:space="preserve"> </w:t>
      </w:r>
      <w:r w:rsidRPr="00727140">
        <w:rPr>
          <w:lang w:val="el-GR"/>
        </w:rPr>
        <w:t>για την παραγωγή τους, της οποίας η αξία ανέρχεται στα 936 δι</w:t>
      </w:r>
      <w:ins w:id="27" w:author="Dimos Tsivas" w:date="2024-01-19T16:46:00Z">
        <w:r>
          <w:rPr>
            <w:lang w:val="el-GR"/>
          </w:rPr>
          <w:t>ς</w:t>
        </w:r>
      </w:ins>
      <w:del w:id="28" w:author="Dimos Tsivas" w:date="2024-01-19T16:46:00Z">
        <w:r w:rsidRPr="00727140" w:rsidDel="00727140">
          <w:rPr>
            <w:lang w:val="el-GR"/>
          </w:rPr>
          <w:delText>σεκατομμύρια</w:delText>
        </w:r>
      </w:del>
      <w:r w:rsidRPr="00727140">
        <w:rPr>
          <w:lang w:val="el-GR"/>
        </w:rPr>
        <w:t xml:space="preserve"> </w:t>
      </w:r>
      <w:del w:id="29" w:author="Dimos Tsivas" w:date="2024-01-19T16:46:00Z">
        <w:r w:rsidRPr="00727140" w:rsidDel="00727140">
          <w:rPr>
            <w:lang w:val="el-GR"/>
          </w:rPr>
          <w:delText>δολλάρια</w:delText>
        </w:r>
      </w:del>
      <w:ins w:id="30" w:author="Dimos Tsivas" w:date="2024-01-19T16:46:00Z">
        <w:r w:rsidRPr="00727140">
          <w:rPr>
            <w:lang w:val="el-GR"/>
          </w:rPr>
          <w:t>δολάρια</w:t>
        </w:r>
      </w:ins>
      <w:r>
        <w:rPr>
          <w:lang w:val="el-GR"/>
        </w:rPr>
        <w:t xml:space="preserve"> </w:t>
      </w:r>
      <w:r w:rsidRPr="00727140">
        <w:rPr>
          <w:lang w:val="el-GR"/>
        </w:rPr>
        <w:t>και κοινωνικά πετάμε τρόφιμα τα οποία θα μπορούσαν να καλύψουν την ετήσια</w:t>
      </w:r>
      <w:r>
        <w:rPr>
          <w:lang w:val="el-GR"/>
        </w:rPr>
        <w:t xml:space="preserve"> </w:t>
      </w:r>
      <w:r w:rsidRPr="00727140">
        <w:rPr>
          <w:lang w:val="el-GR"/>
        </w:rPr>
        <w:t>παραγωγή τροφών σε υποανάπτυκτες χώρες όπου ο υποσιτισμός είναι σοβαρό</w:t>
      </w:r>
      <w:r>
        <w:rPr>
          <w:lang w:val="el-GR"/>
        </w:rPr>
        <w:t xml:space="preserve"> </w:t>
      </w:r>
      <w:r w:rsidRPr="00727140">
        <w:rPr>
          <w:lang w:val="el-GR"/>
        </w:rPr>
        <w:t>πρόβλημα</w:t>
      </w:r>
      <w:commentRangeEnd w:id="26"/>
      <w:r w:rsidR="003F1B57">
        <w:rPr>
          <w:rStyle w:val="CommentReference"/>
        </w:rPr>
        <w:commentReference w:id="26"/>
      </w:r>
      <w:r w:rsidRPr="00727140">
        <w:rPr>
          <w:lang w:val="el-GR"/>
        </w:rPr>
        <w:t xml:space="preserve">[1]. </w:t>
      </w:r>
      <w:ins w:id="31" w:author="Dimos Tsivas" w:date="2024-01-19T16:48:00Z">
        <w:r w:rsidR="003F1B57">
          <w:rPr>
            <w:lang w:val="el-GR"/>
          </w:rPr>
          <w:t>Επομένως</w:t>
        </w:r>
      </w:ins>
      <w:del w:id="32" w:author="Dimos Tsivas" w:date="2024-01-19T16:48:00Z">
        <w:r w:rsidRPr="00727140" w:rsidDel="003F1B57">
          <w:rPr>
            <w:lang w:val="el-GR"/>
          </w:rPr>
          <w:delText>Οπότε</w:delText>
        </w:r>
      </w:del>
      <w:r w:rsidRPr="00727140">
        <w:rPr>
          <w:lang w:val="el-GR"/>
        </w:rPr>
        <w:t xml:space="preserve">, είναι επιτακτική η ανάγκη </w:t>
      </w:r>
      <w:del w:id="33" w:author="Dimos Tsivas" w:date="2024-01-19T16:48:00Z">
        <w:r w:rsidRPr="00727140" w:rsidDel="003F1B57">
          <w:rPr>
            <w:lang w:val="el-GR"/>
          </w:rPr>
          <w:delText>να υπάρχουν τεχνολογίες</w:delText>
        </w:r>
      </w:del>
      <w:ins w:id="34" w:author="Dimos Tsivas" w:date="2024-01-19T16:48:00Z">
        <w:r w:rsidR="003F1B57">
          <w:rPr>
            <w:lang w:val="el-GR"/>
          </w:rPr>
          <w:t>εφαρμογής τεχνολογιών</w:t>
        </w:r>
      </w:ins>
      <w:r w:rsidRPr="00727140">
        <w:rPr>
          <w:lang w:val="el-GR"/>
        </w:rPr>
        <w:t xml:space="preserve"> αξιοποίησης</w:t>
      </w:r>
      <w:ins w:id="35" w:author="Dimos Tsivas" w:date="2024-01-19T16:49:00Z">
        <w:r w:rsidR="003F1B57">
          <w:rPr>
            <w:lang w:val="el-GR"/>
          </w:rPr>
          <w:t xml:space="preserve"> ή/και διαχείρισης</w:t>
        </w:r>
      </w:ins>
      <w:r>
        <w:rPr>
          <w:lang w:val="el-GR"/>
        </w:rPr>
        <w:t xml:space="preserve"> </w:t>
      </w:r>
      <w:r w:rsidRPr="00727140">
        <w:rPr>
          <w:lang w:val="el-GR"/>
        </w:rPr>
        <w:t>των αποβλήτων αυτών</w:t>
      </w:r>
      <w:ins w:id="36" w:author="Dimos Tsivas" w:date="2024-01-19T16:49:00Z">
        <w:r w:rsidR="003F1B57">
          <w:rPr>
            <w:lang w:val="el-GR"/>
          </w:rPr>
          <w:t>,</w:t>
        </w:r>
      </w:ins>
      <w:r w:rsidRPr="00727140">
        <w:rPr>
          <w:lang w:val="el-GR"/>
        </w:rPr>
        <w:t xml:space="preserve"> οι οποίες να είναι εύκολα εφαρμόσιμες σε μεγάλη κλίμακα. Το</w:t>
      </w:r>
      <w:r>
        <w:rPr>
          <w:lang w:val="el-GR"/>
        </w:rPr>
        <w:t xml:space="preserve"> </w:t>
      </w:r>
      <w:r w:rsidRPr="00727140">
        <w:rPr>
          <w:lang w:val="el-GR"/>
        </w:rPr>
        <w:t xml:space="preserve">βασικότερο πρόβλημα </w:t>
      </w:r>
      <w:ins w:id="37" w:author="Dimos Tsivas" w:date="2024-01-19T16:50:00Z">
        <w:r w:rsidR="00594587">
          <w:rPr>
            <w:lang w:val="el-GR"/>
          </w:rPr>
          <w:t>επεξεργασίας των υπολειμμάτων τροφίμων είναι η περιεκτικότητά τους σε πολυμερή</w:t>
        </w:r>
      </w:ins>
      <w:ins w:id="38" w:author="Dimos Tsivas" w:date="2024-01-19T16:51:00Z">
        <w:r w:rsidR="00594587">
          <w:rPr>
            <w:lang w:val="el-GR"/>
          </w:rPr>
          <w:t xml:space="preserve">, των οποίων η υδρόλυση αποτελεί σημαντικό στάδιο για την επίτευξη υψηλών αποδόσεων. </w:t>
        </w:r>
      </w:ins>
      <w:del w:id="39" w:author="Dimos Tsivas" w:date="2024-01-19T16:51:00Z">
        <w:r w:rsidRPr="00727140" w:rsidDel="00594587">
          <w:rPr>
            <w:lang w:val="el-GR"/>
          </w:rPr>
          <w:delText xml:space="preserve">με </w:delText>
        </w:r>
      </w:del>
      <w:del w:id="40" w:author="Dimos Tsivas" w:date="2024-01-19T16:49:00Z">
        <w:r w:rsidRPr="00727140" w:rsidDel="003F1B57">
          <w:rPr>
            <w:lang w:val="el-GR"/>
          </w:rPr>
          <w:delText>τα απόβλητα αυτά</w:delText>
        </w:r>
      </w:del>
      <w:del w:id="41" w:author="Dimos Tsivas" w:date="2024-01-19T16:51:00Z">
        <w:r w:rsidRPr="00727140" w:rsidDel="00594587">
          <w:rPr>
            <w:lang w:val="el-GR"/>
          </w:rPr>
          <w:delText xml:space="preserve"> είναι πως αποτελούνται από πολυμερή τα</w:delText>
        </w:r>
        <w:r w:rsidDel="00594587">
          <w:rPr>
            <w:lang w:val="el-GR"/>
          </w:rPr>
          <w:delText xml:space="preserve"> </w:delText>
        </w:r>
        <w:r w:rsidRPr="00727140" w:rsidDel="00594587">
          <w:rPr>
            <w:lang w:val="el-GR"/>
          </w:rPr>
          <w:delText xml:space="preserve">οποία πρέπει να υδρολυθούν για να υπάρξει καλή απόδοση. </w:delText>
        </w:r>
      </w:del>
      <w:del w:id="42" w:author="Dimos Tsivas" w:date="2024-01-19T16:52:00Z">
        <w:r w:rsidRPr="00727140" w:rsidDel="00594587">
          <w:rPr>
            <w:lang w:val="el-GR"/>
          </w:rPr>
          <w:delText xml:space="preserve">Για τα απόβλητα τροφών, </w:delText>
        </w:r>
      </w:del>
      <w:ins w:id="43" w:author="Dimos Tsivas" w:date="2024-01-19T16:52:00Z">
        <w:r w:rsidR="00594587">
          <w:rPr>
            <w:lang w:val="el-GR"/>
          </w:rPr>
          <w:t>Η</w:t>
        </w:r>
      </w:ins>
      <w:del w:id="44" w:author="Dimos Tsivas" w:date="2024-01-19T16:52:00Z">
        <w:r w:rsidRPr="00727140" w:rsidDel="00594587">
          <w:rPr>
            <w:lang w:val="el-GR"/>
          </w:rPr>
          <w:delText>η</w:delText>
        </w:r>
      </w:del>
      <w:r>
        <w:rPr>
          <w:lang w:val="el-GR"/>
        </w:rPr>
        <w:t xml:space="preserve"> </w:t>
      </w:r>
      <w:r w:rsidRPr="00727140">
        <w:rPr>
          <w:lang w:val="el-GR"/>
        </w:rPr>
        <w:t>υδρόλυση</w:t>
      </w:r>
      <w:del w:id="45" w:author="Dimos Tsivas" w:date="2024-01-19T16:52:00Z">
        <w:r w:rsidRPr="00727140" w:rsidDel="00594587">
          <w:rPr>
            <w:lang w:val="el-GR"/>
          </w:rPr>
          <w:delText xml:space="preserve"> αυτή</w:delText>
        </w:r>
      </w:del>
      <w:r w:rsidRPr="00727140">
        <w:rPr>
          <w:lang w:val="el-GR"/>
        </w:rPr>
        <w:t xml:space="preserve"> γίνεται συνήθως ενζυμικά καθώς </w:t>
      </w:r>
      <w:del w:id="46" w:author="Dimos Tsivas" w:date="2024-01-19T16:52:00Z">
        <w:r w:rsidRPr="00727140" w:rsidDel="00594587">
          <w:rPr>
            <w:lang w:val="el-GR"/>
          </w:rPr>
          <w:delText>αυτή έχει την</w:delText>
        </w:r>
      </w:del>
      <w:ins w:id="47" w:author="Dimos Tsivas" w:date="2024-01-19T16:52:00Z">
        <w:r w:rsidR="00594587">
          <w:rPr>
            <w:lang w:val="el-GR"/>
          </w:rPr>
          <w:t>έχει καταγραφεί πως επιφέρει υψηλότερες αποδόσεις</w:t>
        </w:r>
      </w:ins>
      <w:r w:rsidRPr="00727140">
        <w:rPr>
          <w:lang w:val="el-GR"/>
        </w:rPr>
        <w:t xml:space="preserve"> </w:t>
      </w:r>
      <w:del w:id="48" w:author="Dimos Tsivas" w:date="2024-01-19T16:52:00Z">
        <w:r w:rsidRPr="00727140" w:rsidDel="00594587">
          <w:rPr>
            <w:lang w:val="el-GR"/>
          </w:rPr>
          <w:delText xml:space="preserve">καλύτερη απόδοση </w:delText>
        </w:r>
      </w:del>
      <w:r w:rsidRPr="00727140">
        <w:rPr>
          <w:lang w:val="el-GR"/>
        </w:rPr>
        <w:t>και</w:t>
      </w:r>
      <w:r>
        <w:rPr>
          <w:lang w:val="el-GR"/>
        </w:rPr>
        <w:t xml:space="preserve"> </w:t>
      </w:r>
      <w:r w:rsidRPr="00727140">
        <w:rPr>
          <w:lang w:val="el-GR"/>
        </w:rPr>
        <w:t xml:space="preserve">δεν παράγει </w:t>
      </w:r>
      <w:del w:id="49" w:author="Dimos Tsivas" w:date="2024-01-19T16:52:00Z">
        <w:r w:rsidRPr="00727140" w:rsidDel="00594587">
          <w:rPr>
            <w:lang w:val="el-GR"/>
          </w:rPr>
          <w:delText>προιόντα</w:delText>
        </w:r>
      </w:del>
      <w:ins w:id="50" w:author="Dimos Tsivas" w:date="2024-01-19T16:52:00Z">
        <w:r w:rsidR="00594587" w:rsidRPr="00727140">
          <w:rPr>
            <w:lang w:val="el-GR"/>
          </w:rPr>
          <w:t>προϊόντα</w:t>
        </w:r>
      </w:ins>
      <w:r w:rsidRPr="00727140">
        <w:rPr>
          <w:lang w:val="el-GR"/>
        </w:rPr>
        <w:t xml:space="preserve"> τοξικά προς μικροοργανισμούς. </w:t>
      </w:r>
      <w:del w:id="51" w:author="Dimos Tsivas" w:date="2024-01-19T16:53:00Z">
        <w:r w:rsidRPr="00727140" w:rsidDel="00594587">
          <w:rPr>
            <w:lang w:val="el-GR"/>
          </w:rPr>
          <w:delText>Βέβαια</w:delText>
        </w:r>
      </w:del>
      <w:ins w:id="52" w:author="Dimos Tsivas" w:date="2024-01-19T16:53:00Z">
        <w:r w:rsidR="00594587">
          <w:rPr>
            <w:lang w:val="el-GR"/>
          </w:rPr>
          <w:t>Παρόλα αυτά</w:t>
        </w:r>
      </w:ins>
      <w:r w:rsidRPr="00727140">
        <w:rPr>
          <w:lang w:val="el-GR"/>
        </w:rPr>
        <w:t>, το υψηλό κόστος των</w:t>
      </w:r>
      <w:r>
        <w:rPr>
          <w:lang w:val="el-GR"/>
        </w:rPr>
        <w:t xml:space="preserve"> </w:t>
      </w:r>
      <w:r w:rsidRPr="00727140">
        <w:rPr>
          <w:lang w:val="el-GR"/>
        </w:rPr>
        <w:t>ενζυμικών σκευασμάτων την κάνει απαγορευτική σε μεγάλη κλίμακα</w:t>
      </w:r>
      <w:ins w:id="53" w:author="Dimos Tsivas" w:date="2024-01-19T17:48:00Z">
        <w:r w:rsidR="00C506D6">
          <w:rPr>
            <w:lang w:val="el-GR"/>
          </w:rPr>
          <w:t xml:space="preserve"> </w:t>
        </w:r>
      </w:ins>
      <w:r w:rsidRPr="00727140">
        <w:rPr>
          <w:lang w:val="el-GR"/>
        </w:rPr>
        <w:t xml:space="preserve">[3]. Μία </w:t>
      </w:r>
      <w:del w:id="54" w:author="Dimos Tsivas" w:date="2024-01-19T16:53:00Z">
        <w:r w:rsidRPr="00727140" w:rsidDel="00594587">
          <w:rPr>
            <w:lang w:val="el-GR"/>
          </w:rPr>
          <w:delText xml:space="preserve">πιθανή </w:delText>
        </w:r>
      </w:del>
      <w:ins w:id="55" w:author="Dimos Tsivas" w:date="2024-01-19T16:53:00Z">
        <w:r w:rsidR="00594587">
          <w:rPr>
            <w:lang w:val="el-GR"/>
          </w:rPr>
          <w:t>υποσχόμενη</w:t>
        </w:r>
        <w:r w:rsidR="00594587" w:rsidRPr="00727140">
          <w:rPr>
            <w:lang w:val="el-GR"/>
          </w:rPr>
          <w:t xml:space="preserve"> </w:t>
        </w:r>
      </w:ins>
      <w:ins w:id="56" w:author="Dimos Tsivas" w:date="2024-01-19T16:54:00Z">
        <w:r w:rsidR="00594587">
          <w:rPr>
            <w:lang w:val="el-GR"/>
          </w:rPr>
          <w:t xml:space="preserve">και οικονομική </w:t>
        </w:r>
      </w:ins>
      <w:r w:rsidRPr="00727140">
        <w:rPr>
          <w:lang w:val="el-GR"/>
        </w:rPr>
        <w:t>λύση</w:t>
      </w:r>
      <w:r>
        <w:rPr>
          <w:lang w:val="el-GR"/>
        </w:rPr>
        <w:t xml:space="preserve"> </w:t>
      </w:r>
      <w:r w:rsidRPr="00727140">
        <w:rPr>
          <w:lang w:val="el-GR"/>
        </w:rPr>
        <w:t>είναι η χρήση σκευασμάτων τα οποία περιέχουν</w:t>
      </w:r>
      <w:del w:id="57" w:author="Dimos Tsivas" w:date="2024-01-19T16:57:00Z">
        <w:r w:rsidRPr="00727140" w:rsidDel="001712C0">
          <w:rPr>
            <w:lang w:val="el-GR"/>
          </w:rPr>
          <w:delText xml:space="preserve"> και</w:delText>
        </w:r>
      </w:del>
      <w:r w:rsidRPr="00727140">
        <w:rPr>
          <w:lang w:val="el-GR"/>
        </w:rPr>
        <w:t xml:space="preserve"> ένζυμα και μικροοργανισμούς. Αυτά</w:t>
      </w:r>
      <w:ins w:id="58" w:author="Dimos Tsivas" w:date="2024-01-19T16:57:00Z">
        <w:r w:rsidR="001712C0">
          <w:rPr>
            <w:lang w:val="el-GR"/>
          </w:rPr>
          <w:t xml:space="preserve"> τα σκευάσματα</w:t>
        </w:r>
      </w:ins>
      <w:r>
        <w:rPr>
          <w:lang w:val="el-GR"/>
        </w:rPr>
        <w:t xml:space="preserve"> </w:t>
      </w:r>
      <w:del w:id="59" w:author="Dimos Tsivas" w:date="2024-01-19T16:55:00Z">
        <w:r w:rsidRPr="00727140" w:rsidDel="00594587">
          <w:rPr>
            <w:lang w:val="el-GR"/>
          </w:rPr>
          <w:delText>έχουν χαμηλότερο κόστος, αλλά μπορούν να</w:delText>
        </w:r>
      </w:del>
      <w:ins w:id="60" w:author="Dimos Tsivas" w:date="2024-01-19T16:55:00Z">
        <w:r w:rsidR="00594587">
          <w:rPr>
            <w:lang w:val="el-GR"/>
          </w:rPr>
          <w:t>επιτρέπου</w:t>
        </w:r>
      </w:ins>
      <w:ins w:id="61" w:author="Dimos Tsivas" w:date="2024-01-19T17:32:00Z">
        <w:r w:rsidR="00863A98">
          <w:rPr>
            <w:lang w:val="el-GR"/>
          </w:rPr>
          <w:t>ν</w:t>
        </w:r>
      </w:ins>
      <w:ins w:id="62" w:author="Dimos Tsivas" w:date="2024-01-19T16:55:00Z">
        <w:r w:rsidR="00594587">
          <w:rPr>
            <w:lang w:val="el-GR"/>
          </w:rPr>
          <w:t xml:space="preserve"> την ταυτόχρονη υδρόλυση</w:t>
        </w:r>
      </w:ins>
      <w:r w:rsidRPr="00727140">
        <w:rPr>
          <w:lang w:val="el-GR"/>
        </w:rPr>
        <w:t xml:space="preserve"> </w:t>
      </w:r>
      <w:ins w:id="63" w:author="Dimos Tsivas" w:date="2024-01-19T16:55:00Z">
        <w:r w:rsidR="00594587">
          <w:rPr>
            <w:lang w:val="el-GR"/>
          </w:rPr>
          <w:t xml:space="preserve">και ζύμωση </w:t>
        </w:r>
      </w:ins>
      <w:ins w:id="64" w:author="Dimos Tsivas" w:date="2024-01-19T17:38:00Z">
        <w:r w:rsidR="00CD06D9">
          <w:rPr>
            <w:lang w:val="el-GR"/>
          </w:rPr>
          <w:t>(</w:t>
        </w:r>
        <w:r w:rsidR="00CD06D9">
          <w:t>SSF</w:t>
        </w:r>
        <w:r w:rsidR="00CD06D9" w:rsidRPr="00CD06D9">
          <w:rPr>
            <w:lang w:val="el-GR"/>
            <w:rPrChange w:id="65" w:author="Dimos Tsivas" w:date="2024-01-19T17:38:00Z">
              <w:rPr/>
            </w:rPrChange>
          </w:rPr>
          <w:t xml:space="preserve">) </w:t>
        </w:r>
      </w:ins>
      <w:ins w:id="66" w:author="Dimos Tsivas" w:date="2024-01-19T16:55:00Z">
        <w:r w:rsidR="00594587">
          <w:rPr>
            <w:lang w:val="el-GR"/>
          </w:rPr>
          <w:t xml:space="preserve">των </w:t>
        </w:r>
      </w:ins>
      <w:del w:id="67" w:author="Dimos Tsivas" w:date="2024-01-19T16:55:00Z">
        <w:r w:rsidRPr="00727140" w:rsidDel="00594587">
          <w:rPr>
            <w:lang w:val="el-GR"/>
          </w:rPr>
          <w:delText xml:space="preserve">υδρολύσουν τα </w:delText>
        </w:r>
      </w:del>
      <w:ins w:id="68" w:author="Dimos Tsivas" w:date="2024-01-19T16:53:00Z">
        <w:r w:rsidR="00594587">
          <w:rPr>
            <w:lang w:val="el-GR"/>
          </w:rPr>
          <w:t>υπολ</w:t>
        </w:r>
      </w:ins>
      <w:ins w:id="69" w:author="Dimos Tsivas" w:date="2024-01-19T16:55:00Z">
        <w:r w:rsidR="00594587">
          <w:rPr>
            <w:lang w:val="el-GR"/>
          </w:rPr>
          <w:t>ειμμάτων</w:t>
        </w:r>
      </w:ins>
      <w:ins w:id="70" w:author="Dimos Tsivas" w:date="2024-01-19T16:53:00Z">
        <w:r w:rsidR="00594587">
          <w:rPr>
            <w:lang w:val="el-GR"/>
          </w:rPr>
          <w:t xml:space="preserve"> τροφίμων</w:t>
        </w:r>
      </w:ins>
      <w:del w:id="71" w:author="Dimos Tsivas" w:date="2024-01-19T16:53:00Z">
        <w:r w:rsidRPr="00727140" w:rsidDel="00594587">
          <w:rPr>
            <w:lang w:val="el-GR"/>
          </w:rPr>
          <w:delText>τρόφιμα</w:delText>
        </w:r>
      </w:del>
      <w:r w:rsidRPr="00727140">
        <w:rPr>
          <w:lang w:val="el-GR"/>
        </w:rPr>
        <w:t xml:space="preserve"> </w:t>
      </w:r>
      <w:del w:id="72" w:author="Dimos Tsivas" w:date="2024-01-19T16:55:00Z">
        <w:r w:rsidRPr="00727140" w:rsidDel="00594587">
          <w:rPr>
            <w:lang w:val="el-GR"/>
          </w:rPr>
          <w:delText>και ταυτόχρονα</w:delText>
        </w:r>
        <w:r w:rsidDel="00594587">
          <w:rPr>
            <w:lang w:val="el-GR"/>
          </w:rPr>
          <w:delText xml:space="preserve"> </w:delText>
        </w:r>
        <w:r w:rsidRPr="00727140" w:rsidDel="00594587">
          <w:rPr>
            <w:lang w:val="el-GR"/>
          </w:rPr>
          <w:delText xml:space="preserve">να κάνουν μία ζύμωση </w:delText>
        </w:r>
      </w:del>
      <w:r w:rsidRPr="00727140">
        <w:rPr>
          <w:lang w:val="el-GR"/>
        </w:rPr>
        <w:t xml:space="preserve">για παραγωγή χρήσιμων </w:t>
      </w:r>
      <w:del w:id="73" w:author="Dimos Tsivas" w:date="2024-01-19T16:55:00Z">
        <w:r w:rsidRPr="00727140" w:rsidDel="00594587">
          <w:rPr>
            <w:lang w:val="el-GR"/>
          </w:rPr>
          <w:delText>προιόντων</w:delText>
        </w:r>
      </w:del>
      <w:ins w:id="74" w:author="Dimos Tsivas" w:date="2024-01-19T16:55:00Z">
        <w:r w:rsidR="00594587" w:rsidRPr="00727140">
          <w:rPr>
            <w:lang w:val="el-GR"/>
          </w:rPr>
          <w:t>προϊόντων</w:t>
        </w:r>
      </w:ins>
      <w:r w:rsidRPr="00727140">
        <w:rPr>
          <w:lang w:val="el-GR"/>
        </w:rPr>
        <w:t>, όπως η αιθανόλη και τα</w:t>
      </w:r>
      <w:r>
        <w:rPr>
          <w:lang w:val="el-GR"/>
        </w:rPr>
        <w:t xml:space="preserve"> </w:t>
      </w:r>
      <w:r w:rsidRPr="00727140">
        <w:rPr>
          <w:lang w:val="el-GR"/>
        </w:rPr>
        <w:t>πτητικά λιπαρά οξέα (</w:t>
      </w:r>
      <w:r>
        <w:t>VFAs</w:t>
      </w:r>
      <w:r w:rsidRPr="00727140">
        <w:rPr>
          <w:lang w:val="el-GR"/>
        </w:rPr>
        <w:t>), τα οποία μπορούν είτε να ανακτηθούν ως έχουν ή να</w:t>
      </w:r>
      <w:r>
        <w:rPr>
          <w:lang w:val="el-GR"/>
        </w:rPr>
        <w:t xml:space="preserve"> </w:t>
      </w:r>
      <w:r w:rsidRPr="00727140">
        <w:rPr>
          <w:lang w:val="el-GR"/>
        </w:rPr>
        <w:t>χρησιμοποιηθούν σε διεργασίες</w:t>
      </w:r>
      <w:ins w:id="75" w:author="Dimos Tsivas" w:date="2024-01-19T16:56:00Z">
        <w:r w:rsidR="00594587">
          <w:rPr>
            <w:lang w:val="el-GR"/>
          </w:rPr>
          <w:t>,</w:t>
        </w:r>
      </w:ins>
      <w:r w:rsidRPr="00727140">
        <w:rPr>
          <w:lang w:val="el-GR"/>
        </w:rPr>
        <w:t xml:space="preserve"> όπως η αναερόβια χώνευση</w:t>
      </w:r>
      <w:ins w:id="76" w:author="Dimos Tsivas" w:date="2024-01-19T16:56:00Z">
        <w:r w:rsidR="00594587">
          <w:rPr>
            <w:lang w:val="el-GR"/>
          </w:rPr>
          <w:t>,</w:t>
        </w:r>
      </w:ins>
      <w:r w:rsidRPr="00727140">
        <w:rPr>
          <w:lang w:val="el-GR"/>
        </w:rPr>
        <w:t xml:space="preserve"> ως ένα υπόστρωμα το</w:t>
      </w:r>
      <w:r>
        <w:rPr>
          <w:lang w:val="el-GR"/>
        </w:rPr>
        <w:t xml:space="preserve"> </w:t>
      </w:r>
      <w:r w:rsidRPr="00727140">
        <w:rPr>
          <w:lang w:val="el-GR"/>
        </w:rPr>
        <w:t>οποίο μπορεί να μετατραπεί σε μεθάνιο πολύ πιο αποδοτικά από ότι το αρχικό.</w:t>
      </w:r>
      <w:r>
        <w:rPr>
          <w:lang w:val="el-GR"/>
        </w:rPr>
        <w:t xml:space="preserve"> </w:t>
      </w:r>
      <w:ins w:id="77" w:author="Dimos Tsivas" w:date="2024-01-19T17:08:00Z">
        <w:r w:rsidR="00855B38">
          <w:rPr>
            <w:lang w:val="el-GR"/>
          </w:rPr>
          <w:t xml:space="preserve">Σκοπός της παρούσας μελέτης είναι η </w:t>
        </w:r>
      </w:ins>
      <w:ins w:id="78" w:author="Dimos Tsivas" w:date="2024-01-19T17:09:00Z">
        <w:r w:rsidR="00855B38">
          <w:rPr>
            <w:lang w:val="el-GR"/>
          </w:rPr>
          <w:t xml:space="preserve">διερεύνηση </w:t>
        </w:r>
      </w:ins>
      <w:ins w:id="79" w:author="Dimos Tsivas" w:date="2024-01-19T17:22:00Z">
        <w:r w:rsidR="00EC441F">
          <w:rPr>
            <w:lang w:val="el-GR"/>
          </w:rPr>
          <w:t>της</w:t>
        </w:r>
      </w:ins>
      <w:ins w:id="80" w:author="Dimos Tsivas" w:date="2024-01-19T17:09:00Z">
        <w:r w:rsidR="00855B38">
          <w:rPr>
            <w:lang w:val="el-GR"/>
          </w:rPr>
          <w:t xml:space="preserve"> επεξεργασίας των υπολειμμάτων τροφίμων, αξιοποιώντας σκευάσματα ενζύμων και μικροοργανισμών, καθώς επίσης και η </w:t>
        </w:r>
      </w:ins>
      <w:ins w:id="81" w:author="Dimos Tsivas" w:date="2024-01-19T17:10:00Z">
        <w:r w:rsidR="00855B38">
          <w:rPr>
            <w:lang w:val="el-GR"/>
          </w:rPr>
          <w:t>αξιολόγηση της δυνατότητας αξιοποίησης</w:t>
        </w:r>
        <w:r w:rsidR="000C37BB">
          <w:rPr>
            <w:lang w:val="el-GR"/>
          </w:rPr>
          <w:t xml:space="preserve"> του τελικού </w:t>
        </w:r>
      </w:ins>
      <w:ins w:id="82" w:author="Dimos Tsivas" w:date="2024-01-19T17:11:00Z">
        <w:r w:rsidR="000C37BB">
          <w:rPr>
            <w:lang w:val="el-GR"/>
          </w:rPr>
          <w:t>προϊόντος</w:t>
        </w:r>
      </w:ins>
      <w:ins w:id="83" w:author="Dimos Tsivas" w:date="2024-01-19T17:10:00Z">
        <w:r w:rsidR="000C37BB">
          <w:rPr>
            <w:lang w:val="el-GR"/>
          </w:rPr>
          <w:t xml:space="preserve"> </w:t>
        </w:r>
      </w:ins>
      <w:ins w:id="84" w:author="Dimos Tsivas" w:date="2024-01-19T17:11:00Z">
        <w:r w:rsidR="000C37BB">
          <w:rPr>
            <w:lang w:val="el-GR"/>
          </w:rPr>
          <w:t xml:space="preserve">επεξεργασίας </w:t>
        </w:r>
      </w:ins>
      <w:ins w:id="85" w:author="Dimos Tsivas" w:date="2024-01-19T17:10:00Z">
        <w:r w:rsidR="000C37BB">
          <w:rPr>
            <w:lang w:val="el-GR"/>
          </w:rPr>
          <w:t>(εκροή) σε σύστημα αναερόβιας χώνευσης για την παραγωγή βιοαερίου</w:t>
        </w:r>
      </w:ins>
      <w:ins w:id="86" w:author="Dimos Tsivas" w:date="2024-01-19T17:09:00Z">
        <w:r w:rsidR="00855B38">
          <w:rPr>
            <w:lang w:val="el-GR"/>
          </w:rPr>
          <w:t>.</w:t>
        </w:r>
      </w:ins>
      <w:ins w:id="87" w:author="Dimos Tsivas" w:date="2024-01-19T17:08:00Z">
        <w:r w:rsidR="00855B38">
          <w:rPr>
            <w:lang w:val="el-GR"/>
          </w:rPr>
          <w:t xml:space="preserve"> </w:t>
        </w:r>
      </w:ins>
      <w:ins w:id="88" w:author="Dimos Tsivas" w:date="2024-01-19T17:11:00Z">
        <w:r w:rsidR="000C37BB">
          <w:rPr>
            <w:lang w:val="el-GR"/>
          </w:rPr>
          <w:t>Κατά την επεξεργασία των υπολειμμάτων τροφίμων</w:t>
        </w:r>
      </w:ins>
      <w:ins w:id="89" w:author="Dimos Tsivas" w:date="2024-01-19T17:22:00Z">
        <w:r w:rsidR="00EC441F">
          <w:rPr>
            <w:lang w:val="el-GR"/>
          </w:rPr>
          <w:t xml:space="preserve"> </w:t>
        </w:r>
      </w:ins>
      <w:ins w:id="90" w:author="Dimos Tsivas" w:date="2024-01-19T17:19:00Z">
        <w:r w:rsidR="008722B0">
          <w:rPr>
            <w:lang w:val="el-GR"/>
          </w:rPr>
          <w:t>σε πειράματα εργαστηριακής κλίμακας, μελετήθηκαν</w:t>
        </w:r>
      </w:ins>
      <w:ins w:id="91" w:author="Dimos Tsivas" w:date="2024-01-19T17:11:00Z">
        <w:r w:rsidR="000C37BB">
          <w:rPr>
            <w:lang w:val="el-GR"/>
          </w:rPr>
          <w:t xml:space="preserve"> παράμε</w:t>
        </w:r>
      </w:ins>
      <w:ins w:id="92" w:author="Dimos Tsivas" w:date="2024-01-19T17:12:00Z">
        <w:r w:rsidR="000C37BB">
          <w:rPr>
            <w:lang w:val="el-GR"/>
          </w:rPr>
          <w:t xml:space="preserve">τροι </w:t>
        </w:r>
      </w:ins>
      <w:del w:id="93" w:author="Dimos Tsivas" w:date="2024-01-19T17:12:00Z">
        <w:r w:rsidRPr="00727140" w:rsidDel="000C37BB">
          <w:rPr>
            <w:lang w:val="el-GR"/>
          </w:rPr>
          <w:delText xml:space="preserve">Ελέγχοντας παραμέτρους </w:delText>
        </w:r>
      </w:del>
      <w:del w:id="94" w:author="Dimos Tsivas" w:date="2024-01-19T17:19:00Z">
        <w:r w:rsidRPr="00727140" w:rsidDel="008722B0">
          <w:rPr>
            <w:lang w:val="el-GR"/>
          </w:rPr>
          <w:delText>όπως</w:delText>
        </w:r>
      </w:del>
      <w:ins w:id="95" w:author="Dimos Tsivas" w:date="2024-01-19T17:23:00Z">
        <w:r w:rsidR="00EC441F">
          <w:rPr>
            <w:lang w:val="el-GR"/>
          </w:rPr>
          <w:t>όπως</w:t>
        </w:r>
      </w:ins>
      <w:r w:rsidRPr="00727140">
        <w:rPr>
          <w:lang w:val="el-GR"/>
        </w:rPr>
        <w:t xml:space="preserve"> η θερμοκρασία και η ποσότητα του σκευάσματος που</w:t>
      </w:r>
      <w:r>
        <w:rPr>
          <w:lang w:val="el-GR"/>
        </w:rPr>
        <w:t xml:space="preserve"> </w:t>
      </w:r>
      <w:r w:rsidRPr="00727140">
        <w:rPr>
          <w:lang w:val="el-GR"/>
        </w:rPr>
        <w:t>προστίθεται</w:t>
      </w:r>
      <w:ins w:id="96" w:author="Dimos Tsivas" w:date="2024-01-19T17:16:00Z">
        <w:r w:rsidR="00797F4F">
          <w:rPr>
            <w:lang w:val="el-GR"/>
          </w:rPr>
          <w:t>, ούτως ώστε να διαπιστωθεί η επί</w:t>
        </w:r>
      </w:ins>
      <w:ins w:id="97" w:author="Dimos Tsivas" w:date="2024-01-19T17:20:00Z">
        <w:r w:rsidR="008722B0">
          <w:rPr>
            <w:lang w:val="el-GR"/>
          </w:rPr>
          <w:t xml:space="preserve">δρασή </w:t>
        </w:r>
      </w:ins>
      <w:ins w:id="98" w:author="Dimos Tsivas" w:date="2024-01-19T17:16:00Z">
        <w:r w:rsidR="00797F4F">
          <w:rPr>
            <w:lang w:val="el-GR"/>
          </w:rPr>
          <w:t>τους</w:t>
        </w:r>
      </w:ins>
      <w:del w:id="99" w:author="Dimos Tsivas" w:date="2024-01-19T17:15:00Z">
        <w:r w:rsidRPr="00727140" w:rsidDel="00797F4F">
          <w:rPr>
            <w:lang w:val="el-GR"/>
          </w:rPr>
          <w:delText>,</w:delText>
        </w:r>
      </w:del>
      <w:r w:rsidRPr="00727140">
        <w:rPr>
          <w:lang w:val="el-GR"/>
        </w:rPr>
        <w:t xml:space="preserve"> </w:t>
      </w:r>
      <w:del w:id="100" w:author="Dimos Tsivas" w:date="2024-01-19T17:16:00Z">
        <w:r w:rsidRPr="00727140" w:rsidDel="00797F4F">
          <w:rPr>
            <w:lang w:val="el-GR"/>
          </w:rPr>
          <w:delText>μπορεί να ελεγχθεί το</w:delText>
        </w:r>
      </w:del>
      <w:ins w:id="101" w:author="Dimos Tsivas" w:date="2024-01-19T17:16:00Z">
        <w:r w:rsidR="00797F4F">
          <w:rPr>
            <w:lang w:val="el-GR"/>
          </w:rPr>
          <w:t>στ</w:t>
        </w:r>
      </w:ins>
      <w:ins w:id="102" w:author="Dimos Tsivas" w:date="2024-01-19T17:17:00Z">
        <w:r w:rsidR="00797F4F">
          <w:rPr>
            <w:lang w:val="el-GR"/>
          </w:rPr>
          <w:t>ην ποσότητα και το είδος</w:t>
        </w:r>
      </w:ins>
      <w:del w:id="103" w:author="Dimos Tsivas" w:date="2024-01-19T17:17:00Z">
        <w:r w:rsidRPr="00727140" w:rsidDel="00797F4F">
          <w:rPr>
            <w:lang w:val="el-GR"/>
          </w:rPr>
          <w:delText xml:space="preserve"> προφίλ</w:delText>
        </w:r>
      </w:del>
      <w:r w:rsidRPr="00727140">
        <w:rPr>
          <w:lang w:val="el-GR"/>
        </w:rPr>
        <w:t xml:space="preserve"> </w:t>
      </w:r>
      <w:ins w:id="104" w:author="Dimos Tsivas" w:date="2024-01-19T17:16:00Z">
        <w:r w:rsidR="00797F4F">
          <w:rPr>
            <w:lang w:val="el-GR"/>
          </w:rPr>
          <w:t xml:space="preserve">των </w:t>
        </w:r>
      </w:ins>
      <w:del w:id="105" w:author="Dimos Tsivas" w:date="2024-01-19T16:56:00Z">
        <w:r w:rsidRPr="00727140" w:rsidDel="00594587">
          <w:rPr>
            <w:lang w:val="el-GR"/>
          </w:rPr>
          <w:delText>προιόντων</w:delText>
        </w:r>
      </w:del>
      <w:ins w:id="106" w:author="Dimos Tsivas" w:date="2024-01-19T16:56:00Z">
        <w:r w:rsidR="00594587" w:rsidRPr="00727140">
          <w:rPr>
            <w:lang w:val="el-GR"/>
          </w:rPr>
          <w:t>προϊόντων</w:t>
        </w:r>
      </w:ins>
      <w:r w:rsidRPr="00727140">
        <w:rPr>
          <w:lang w:val="el-GR"/>
        </w:rPr>
        <w:t xml:space="preserve"> που </w:t>
      </w:r>
      <w:del w:id="107" w:author="Dimos Tsivas" w:date="2024-01-19T17:18:00Z">
        <w:r w:rsidRPr="00727140" w:rsidDel="00797F4F">
          <w:rPr>
            <w:lang w:val="el-GR"/>
          </w:rPr>
          <w:delText xml:space="preserve">λαμβάνεται </w:delText>
        </w:r>
      </w:del>
      <w:ins w:id="108" w:author="Dimos Tsivas" w:date="2024-01-19T17:18:00Z">
        <w:r w:rsidR="00797F4F">
          <w:rPr>
            <w:lang w:val="el-GR"/>
          </w:rPr>
          <w:t>παράγονται</w:t>
        </w:r>
      </w:ins>
      <w:del w:id="109" w:author="Dimos Tsivas" w:date="2024-01-19T17:18:00Z">
        <w:r w:rsidRPr="00727140" w:rsidDel="00797F4F">
          <w:rPr>
            <w:lang w:val="el-GR"/>
          </w:rPr>
          <w:delText>καθώς</w:delText>
        </w:r>
        <w:r w:rsidDel="00797F4F">
          <w:rPr>
            <w:lang w:val="el-GR"/>
          </w:rPr>
          <w:delText xml:space="preserve"> </w:delText>
        </w:r>
        <w:r w:rsidRPr="00727140" w:rsidDel="00797F4F">
          <w:rPr>
            <w:lang w:val="el-GR"/>
          </w:rPr>
          <w:delText>επικρατούν διαφορετικές ομάδες μικροοργανισμών ανάλογα με τις συνθήκες που</w:delText>
        </w:r>
        <w:r w:rsidDel="00797F4F">
          <w:rPr>
            <w:lang w:val="el-GR"/>
          </w:rPr>
          <w:delText xml:space="preserve"> </w:delText>
        </w:r>
        <w:r w:rsidRPr="00727140" w:rsidDel="00797F4F">
          <w:rPr>
            <w:lang w:val="el-GR"/>
          </w:rPr>
          <w:delText>επιβάλλονται</w:delText>
        </w:r>
      </w:del>
      <w:r w:rsidRPr="00727140">
        <w:rPr>
          <w:lang w:val="el-GR"/>
        </w:rPr>
        <w:t xml:space="preserve">. </w:t>
      </w:r>
      <w:ins w:id="110" w:author="Dimos Tsivas" w:date="2024-01-19T17:19:00Z">
        <w:r w:rsidR="008722B0">
          <w:rPr>
            <w:lang w:val="el-GR"/>
          </w:rPr>
          <w:t>Επίσης,</w:t>
        </w:r>
      </w:ins>
      <w:ins w:id="111" w:author="Dimos Tsivas" w:date="2024-01-19T17:20:00Z">
        <w:r w:rsidR="008722B0">
          <w:rPr>
            <w:lang w:val="el-GR"/>
          </w:rPr>
          <w:t xml:space="preserve"> </w:t>
        </w:r>
      </w:ins>
      <w:ins w:id="112" w:author="Dimos Tsivas" w:date="2024-01-19T17:28:00Z">
        <w:r w:rsidR="000F0991">
          <w:rPr>
            <w:lang w:val="el-GR"/>
          </w:rPr>
          <w:t>μελετήθ</w:t>
        </w:r>
      </w:ins>
      <w:ins w:id="113" w:author="Dimos Tsivas" w:date="2024-01-19T17:29:00Z">
        <w:r w:rsidR="000F0991">
          <w:rPr>
            <w:lang w:val="el-GR"/>
          </w:rPr>
          <w:t xml:space="preserve">ηκαν διαφορετικές συνθήκες </w:t>
        </w:r>
      </w:ins>
      <w:ins w:id="114" w:author="Dimos Tsivas" w:date="2024-01-19T17:33:00Z">
        <w:r w:rsidR="00863A98">
          <w:rPr>
            <w:lang w:val="el-GR"/>
          </w:rPr>
          <w:t>λειτουργίας</w:t>
        </w:r>
      </w:ins>
      <w:ins w:id="115" w:author="Dimos Tsivas" w:date="2024-01-19T17:49:00Z">
        <w:r w:rsidR="0087485E">
          <w:rPr>
            <w:lang w:val="el-GR"/>
          </w:rPr>
          <w:t xml:space="preserve"> (</w:t>
        </w:r>
      </w:ins>
      <w:ins w:id="116" w:author="Dimos Tsivas" w:date="2024-01-19T17:50:00Z">
        <w:r w:rsidR="006538AB">
          <w:rPr>
            <w:lang w:val="el-GR"/>
          </w:rPr>
          <w:t xml:space="preserve">π.χ. </w:t>
        </w:r>
      </w:ins>
      <w:ins w:id="117" w:author="Dimos Tsivas" w:date="2024-01-19T17:49:00Z">
        <w:r w:rsidR="0087485E">
          <w:rPr>
            <w:lang w:val="el-GR"/>
          </w:rPr>
          <w:t>ποσότητα σκευάσματος, παροχή νερού</w:t>
        </w:r>
      </w:ins>
      <w:ins w:id="118" w:author="Dimos Tsivas" w:date="2024-01-19T17:50:00Z">
        <w:r w:rsidR="0087485E">
          <w:rPr>
            <w:lang w:val="el-GR"/>
          </w:rPr>
          <w:t>)</w:t>
        </w:r>
      </w:ins>
      <w:ins w:id="119" w:author="Dimos Tsivas" w:date="2024-01-19T17:33:00Z">
        <w:r w:rsidR="00863A98">
          <w:rPr>
            <w:lang w:val="el-GR"/>
          </w:rPr>
          <w:t xml:space="preserve"> </w:t>
        </w:r>
      </w:ins>
      <w:ins w:id="120" w:author="Dimos Tsivas" w:date="2024-01-19T17:29:00Z">
        <w:r w:rsidR="000F0991">
          <w:rPr>
            <w:lang w:val="el-GR"/>
          </w:rPr>
          <w:t>κατά τ</w:t>
        </w:r>
      </w:ins>
      <w:ins w:id="121" w:author="Dimos Tsivas" w:date="2024-01-19T17:21:00Z">
        <w:r w:rsidR="00EC441F">
          <w:rPr>
            <w:lang w:val="el-GR"/>
          </w:rPr>
          <w:t>η</w:t>
        </w:r>
      </w:ins>
      <w:ins w:id="122" w:author="Dimos Tsivas" w:date="2024-01-19T17:29:00Z">
        <w:r w:rsidR="000F0991">
          <w:rPr>
            <w:lang w:val="el-GR"/>
          </w:rPr>
          <w:t>ν</w:t>
        </w:r>
      </w:ins>
      <w:ins w:id="123" w:author="Dimos Tsivas" w:date="2024-01-19T17:21:00Z">
        <w:r w:rsidR="00EC441F">
          <w:rPr>
            <w:lang w:val="el-GR"/>
          </w:rPr>
          <w:t xml:space="preserve"> επεξεργασία των υπολειμμάτων τροφίμων</w:t>
        </w:r>
      </w:ins>
      <w:ins w:id="124" w:author="Dimos Tsivas" w:date="2024-01-19T17:33:00Z">
        <w:r w:rsidR="00863A98">
          <w:rPr>
            <w:lang w:val="el-GR"/>
          </w:rPr>
          <w:t xml:space="preserve"> </w:t>
        </w:r>
      </w:ins>
      <w:ins w:id="125" w:author="Dimos Tsivas" w:date="2024-01-19T17:21:00Z">
        <w:r w:rsidR="00EC441F">
          <w:rPr>
            <w:lang w:val="el-GR"/>
          </w:rPr>
          <w:t>σε πιλοτικό αντιδραστήρα χώνευσης</w:t>
        </w:r>
      </w:ins>
      <w:ins w:id="126" w:author="Dimos Tsivas" w:date="2024-01-19T17:50:00Z">
        <w:r w:rsidR="006538AB">
          <w:rPr>
            <w:lang w:val="el-GR"/>
          </w:rPr>
          <w:t>,</w:t>
        </w:r>
      </w:ins>
      <w:ins w:id="127" w:author="Dimos Tsivas" w:date="2024-01-19T17:33:00Z">
        <w:r w:rsidR="00863A98">
          <w:rPr>
            <w:lang w:val="el-GR"/>
          </w:rPr>
          <w:t xml:space="preserve"> </w:t>
        </w:r>
      </w:ins>
      <w:ins w:id="128" w:author="Dimos Tsivas" w:date="2024-01-19T17:50:00Z">
        <w:r w:rsidR="006538AB">
          <w:rPr>
            <w:lang w:val="el-GR"/>
          </w:rPr>
          <w:t>μέσω της</w:t>
        </w:r>
      </w:ins>
      <w:ins w:id="129" w:author="Dimos Tsivas" w:date="2024-01-19T17:33:00Z">
        <w:r w:rsidR="00863A98">
          <w:rPr>
            <w:lang w:val="el-GR"/>
          </w:rPr>
          <w:t xml:space="preserve"> παράγεται μια</w:t>
        </w:r>
      </w:ins>
      <w:ins w:id="130" w:author="Dimos Tsivas" w:date="2024-01-19T17:25:00Z">
        <w:r w:rsidR="00EC441F">
          <w:rPr>
            <w:lang w:val="el-GR"/>
          </w:rPr>
          <w:t xml:space="preserve"> εκροή</w:t>
        </w:r>
      </w:ins>
      <w:ins w:id="131" w:author="Dimos Tsivas" w:date="2024-01-19T17:43:00Z">
        <w:r w:rsidR="00BF6294">
          <w:rPr>
            <w:lang w:val="el-GR"/>
          </w:rPr>
          <w:t xml:space="preserve"> υγρής μορφής</w:t>
        </w:r>
      </w:ins>
      <w:ins w:id="132" w:author="Dimos Tsivas" w:date="2024-01-19T17:26:00Z">
        <w:r w:rsidR="00EC441F">
          <w:rPr>
            <w:lang w:val="el-GR"/>
          </w:rPr>
          <w:t xml:space="preserve">, η οποία μπορεί είτε να </w:t>
        </w:r>
      </w:ins>
      <w:ins w:id="133" w:author="Dimos Tsivas" w:date="2024-01-19T17:27:00Z">
        <w:r w:rsidR="00EC441F" w:rsidRPr="00EC441F">
          <w:rPr>
            <w:lang w:val="el-GR"/>
          </w:rPr>
          <w:t>απορριφθεί ως απόβλητο είτε να επεξεργαστεί περεταίρω για την παραγωγή</w:t>
        </w:r>
        <w:r w:rsidR="00EC441F">
          <w:rPr>
            <w:lang w:val="el-GR"/>
          </w:rPr>
          <w:t xml:space="preserve"> βιοαερίου</w:t>
        </w:r>
      </w:ins>
      <w:ins w:id="134" w:author="Dimos Tsivas" w:date="2024-01-19T17:21:00Z">
        <w:r w:rsidR="00EC441F">
          <w:rPr>
            <w:lang w:val="el-GR"/>
          </w:rPr>
          <w:t xml:space="preserve">. </w:t>
        </w:r>
      </w:ins>
      <w:ins w:id="135" w:author="Dimos Tsivas" w:date="2024-01-19T17:44:00Z">
        <w:r w:rsidR="00BF6294">
          <w:rPr>
            <w:lang w:val="el-GR"/>
          </w:rPr>
          <w:t>Τέλος, μελετήθηκε η</w:t>
        </w:r>
      </w:ins>
      <w:ins w:id="136" w:author="Dimos Tsivas" w:date="2024-01-19T17:30:00Z">
        <w:r w:rsidR="000F0991">
          <w:rPr>
            <w:lang w:val="el-GR"/>
          </w:rPr>
          <w:t xml:space="preserve"> δυνατότητα </w:t>
        </w:r>
      </w:ins>
      <w:ins w:id="137" w:author="Dimos Tsivas" w:date="2024-01-19T17:44:00Z">
        <w:r w:rsidR="00BF6294">
          <w:rPr>
            <w:lang w:val="el-GR"/>
          </w:rPr>
          <w:t>αξιοποίησης</w:t>
        </w:r>
      </w:ins>
      <w:ins w:id="138" w:author="Dimos Tsivas" w:date="2024-01-19T17:30:00Z">
        <w:r w:rsidR="000F0991">
          <w:rPr>
            <w:lang w:val="el-GR"/>
          </w:rPr>
          <w:t xml:space="preserve"> της </w:t>
        </w:r>
        <w:r w:rsidR="000F07E6">
          <w:rPr>
            <w:lang w:val="el-GR"/>
          </w:rPr>
          <w:t>παραγόμενης υγρής εκροής για την παραγωγ</w:t>
        </w:r>
      </w:ins>
      <w:ins w:id="139" w:author="Dimos Tsivas" w:date="2024-01-19T17:31:00Z">
        <w:r w:rsidR="000F07E6">
          <w:rPr>
            <w:lang w:val="el-GR"/>
          </w:rPr>
          <w:t xml:space="preserve">ή βιοαερίου </w:t>
        </w:r>
      </w:ins>
      <w:ins w:id="140" w:author="Dimos Tsivas" w:date="2024-01-19T17:44:00Z">
        <w:r w:rsidR="00BF6294">
          <w:rPr>
            <w:lang w:val="el-GR"/>
          </w:rPr>
          <w:t>υπό συνθήκες αναερόβιας χώνευσης</w:t>
        </w:r>
      </w:ins>
      <w:ins w:id="141" w:author="Dimos Tsivas" w:date="2024-01-19T17:31:00Z">
        <w:r w:rsidR="000F07E6" w:rsidRPr="000F07E6">
          <w:rPr>
            <w:lang w:val="el-GR"/>
            <w:rPrChange w:id="142" w:author="Dimos Tsivas" w:date="2024-01-19T17:31:00Z">
              <w:rPr/>
            </w:rPrChange>
          </w:rPr>
          <w:t>.</w:t>
        </w:r>
      </w:ins>
      <w:del w:id="143" w:author="Dimos Tsivas" w:date="2024-01-19T17:29:00Z">
        <w:r w:rsidRPr="00727140" w:rsidDel="000F0991">
          <w:rPr>
            <w:lang w:val="el-GR"/>
          </w:rPr>
          <w:delText>Το σύστημα αυτό έχει μελετηθεί σε εργαστηριακή κλίμακα για να</w:delText>
        </w:r>
        <w:r w:rsidDel="000F0991">
          <w:rPr>
            <w:lang w:val="el-GR"/>
          </w:rPr>
          <w:delText xml:space="preserve"> </w:delText>
        </w:r>
        <w:r w:rsidRPr="00727140" w:rsidDel="000F0991">
          <w:rPr>
            <w:lang w:val="el-GR"/>
          </w:rPr>
          <w:delText>αναλυθεί η μικροβιακή συμπεριφορά του ανάλογα με τις συνθήκες αλλά και σε πιλοτική</w:delText>
        </w:r>
        <w:r w:rsidDel="000F0991">
          <w:rPr>
            <w:lang w:val="el-GR"/>
          </w:rPr>
          <w:delText xml:space="preserve"> </w:delText>
        </w:r>
        <w:r w:rsidRPr="00727140" w:rsidDel="000F0991">
          <w:rPr>
            <w:lang w:val="el-GR"/>
          </w:rPr>
          <w:delText>για να εξεταστεί η δυνατότητα κλιμάκωσης της διεργασίας.</w:delText>
        </w:r>
      </w:del>
    </w:p>
    <w:p w14:paraId="63D668C9" w14:textId="03F95111" w:rsidR="0032515B" w:rsidRPr="00CD06D9" w:rsidRDefault="00CD06D9" w:rsidP="00727140">
      <w:pPr>
        <w:jc w:val="both"/>
        <w:rPr>
          <w:color w:val="7030A0"/>
          <w:lang w:val="el-GR"/>
          <w:rPrChange w:id="144" w:author="Dimos Tsivas" w:date="2024-01-19T17:36:00Z">
            <w:rPr>
              <w:lang w:val="el-GR"/>
            </w:rPr>
          </w:rPrChange>
        </w:rPr>
      </w:pPr>
      <w:ins w:id="145" w:author="Dimos Tsivas" w:date="2024-01-19T17:36:00Z">
        <w:r>
          <w:rPr>
            <w:color w:val="7030A0"/>
            <w:lang w:val="el-GR"/>
          </w:rPr>
          <w:t>!! αν</w:t>
        </w:r>
      </w:ins>
      <w:ins w:id="146" w:author="Dimos Tsivas" w:date="2024-01-19T17:37:00Z">
        <w:r>
          <w:rPr>
            <w:color w:val="7030A0"/>
            <w:lang w:val="el-GR"/>
          </w:rPr>
          <w:t xml:space="preserve"> ξεπερνάει την 1 σελίδα λόγω των προσθηκών μου αφαίρεσε κάποια κομμάτια από το θεωρητικό ή βγάλε την βιβλιογραφία (αν θυμάμαι καλά είναι προαιρετική) </w:t>
        </w:r>
      </w:ins>
    </w:p>
    <w:p w14:paraId="52956039" w14:textId="77777777" w:rsidR="00727140" w:rsidRPr="00727140" w:rsidRDefault="00727140" w:rsidP="00727140">
      <w:pPr>
        <w:rPr>
          <w:lang w:val="el-GR"/>
        </w:rPr>
      </w:pPr>
    </w:p>
    <w:p w14:paraId="3C037BB7" w14:textId="62EA59FE" w:rsidR="00172FF4" w:rsidRPr="00727140" w:rsidRDefault="00727140" w:rsidP="00727140">
      <w:pPr>
        <w:rPr>
          <w:lang w:val="el-GR"/>
        </w:rPr>
      </w:pPr>
      <w:r w:rsidRPr="00727140">
        <w:rPr>
          <w:lang w:val="el-GR"/>
        </w:rPr>
        <w:t xml:space="preserve">ΛΕΞΕΙΣ ΚΛΕΙΔΙΑ: </w:t>
      </w:r>
      <w:del w:id="147" w:author="Dimos Tsivas" w:date="2024-01-19T17:37:00Z">
        <w:r w:rsidRPr="00727140" w:rsidDel="00CD06D9">
          <w:rPr>
            <w:lang w:val="el-GR"/>
          </w:rPr>
          <w:delText xml:space="preserve">Απόβλητα </w:delText>
        </w:r>
      </w:del>
      <w:ins w:id="148" w:author="Dimos Tsivas" w:date="2024-01-19T17:38:00Z">
        <w:r w:rsidR="00973146">
          <w:rPr>
            <w:lang w:val="el-GR"/>
          </w:rPr>
          <w:t>Επεξεργασία</w:t>
        </w:r>
      </w:ins>
      <w:ins w:id="149" w:author="Dimos Tsivas" w:date="2024-01-19T17:37:00Z">
        <w:r w:rsidR="00CD06D9">
          <w:rPr>
            <w:lang w:val="el-GR"/>
          </w:rPr>
          <w:t xml:space="preserve"> υπολειμμάτων</w:t>
        </w:r>
        <w:r w:rsidR="00CD06D9" w:rsidRPr="00727140">
          <w:rPr>
            <w:lang w:val="el-GR"/>
          </w:rPr>
          <w:t xml:space="preserve"> </w:t>
        </w:r>
      </w:ins>
      <w:r w:rsidRPr="00727140">
        <w:rPr>
          <w:lang w:val="el-GR"/>
        </w:rPr>
        <w:t>τροφ</w:t>
      </w:r>
      <w:ins w:id="150" w:author="Dimos Tsivas" w:date="2024-01-19T17:37:00Z">
        <w:r w:rsidR="00CD06D9">
          <w:rPr>
            <w:lang w:val="el-GR"/>
          </w:rPr>
          <w:t>ίμων</w:t>
        </w:r>
      </w:ins>
      <w:del w:id="151" w:author="Dimos Tsivas" w:date="2024-01-19T17:37:00Z">
        <w:r w:rsidRPr="00727140" w:rsidDel="00CD06D9">
          <w:rPr>
            <w:lang w:val="el-GR"/>
          </w:rPr>
          <w:delText>ών</w:delText>
        </w:r>
      </w:del>
      <w:r w:rsidRPr="00727140">
        <w:rPr>
          <w:lang w:val="el-GR"/>
        </w:rPr>
        <w:t>, Υδρόλυση, Ταυτόχρονη σακχαροποίηση και ζύμωση (</w:t>
      </w:r>
      <w:r>
        <w:t>SSF</w:t>
      </w:r>
      <w:r w:rsidRPr="00727140">
        <w:rPr>
          <w:lang w:val="el-GR"/>
        </w:rPr>
        <w:t>)</w:t>
      </w:r>
      <w:ins w:id="152" w:author="Dimos Tsivas" w:date="2024-01-19T17:38:00Z">
        <w:r w:rsidR="00973146">
          <w:rPr>
            <w:lang w:val="el-GR"/>
          </w:rPr>
          <w:t>, Αναερόβια χώνευση</w:t>
        </w:r>
      </w:ins>
    </w:p>
    <w:sectPr w:rsidR="00172FF4" w:rsidRPr="0072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Dimos Tsivas" w:date="2024-01-19T16:47:00Z" w:initials="DT">
    <w:p w14:paraId="215D2D01" w14:textId="74AC2940" w:rsidR="003F1B57" w:rsidRPr="003F1B57" w:rsidRDefault="003F1B57">
      <w:pPr>
        <w:pStyle w:val="CommentText"/>
        <w:rPr>
          <w:lang w:val="el-GR"/>
        </w:rPr>
      </w:pPr>
      <w:r>
        <w:rPr>
          <w:rStyle w:val="CommentReference"/>
        </w:rPr>
        <w:annotationRef/>
      </w:r>
      <w:r>
        <w:rPr>
          <w:lang w:val="el-GR"/>
        </w:rPr>
        <w:t xml:space="preserve">Καλύτερη διατύπωση της πρότασης. Απέφυγε την χρήση α’ προσώπου σε </w:t>
      </w:r>
      <w:r>
        <w:t>paper</w:t>
      </w:r>
      <w:r>
        <w:rPr>
          <w:lang w:val="el-GR"/>
        </w:rPr>
        <w:t xml:space="preserve"> (π.χ. πετάμε)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5D2D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891423" w16cex:dateUtc="2024-01-19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5D2D01" w16cid:durableId="578914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mos Tsivas">
    <w15:presenceInfo w15:providerId="Windows Live" w15:userId="76eb8ea499c721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13"/>
    <w:rsid w:val="00003F33"/>
    <w:rsid w:val="000C37BB"/>
    <w:rsid w:val="000F07E6"/>
    <w:rsid w:val="000F0991"/>
    <w:rsid w:val="001712C0"/>
    <w:rsid w:val="00172FF4"/>
    <w:rsid w:val="0032515B"/>
    <w:rsid w:val="003F1B57"/>
    <w:rsid w:val="00594587"/>
    <w:rsid w:val="006538AB"/>
    <w:rsid w:val="00727140"/>
    <w:rsid w:val="00797F4F"/>
    <w:rsid w:val="00855B38"/>
    <w:rsid w:val="00863A98"/>
    <w:rsid w:val="008722B0"/>
    <w:rsid w:val="0087485E"/>
    <w:rsid w:val="00973146"/>
    <w:rsid w:val="00AD6613"/>
    <w:rsid w:val="00BF6294"/>
    <w:rsid w:val="00C506D6"/>
    <w:rsid w:val="00C84247"/>
    <w:rsid w:val="00CD06D9"/>
    <w:rsid w:val="00E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489B"/>
  <w15:chartTrackingRefBased/>
  <w15:docId w15:val="{545FBB56-402D-4919-A8C8-9DFE830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2714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F1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B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Tsivas</dc:creator>
  <cp:keywords/>
  <dc:description/>
  <cp:lastModifiedBy>Dimos Tsivas</cp:lastModifiedBy>
  <cp:revision>19</cp:revision>
  <dcterms:created xsi:type="dcterms:W3CDTF">2024-01-19T14:40:00Z</dcterms:created>
  <dcterms:modified xsi:type="dcterms:W3CDTF">2024-01-19T15:50:00Z</dcterms:modified>
</cp:coreProperties>
</file>